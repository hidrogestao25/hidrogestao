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DF83" w14:textId="77777777" w:rsidR="00102FFD" w:rsidRDefault="00102FFD">
      <w:pPr>
        <w:tabs>
          <w:tab w:val="left" w:pos="540"/>
        </w:tabs>
        <w:ind w:firstLine="0"/>
        <w:rPr>
          <w:rFonts w:cs="Arial"/>
          <w:b/>
          <w:bCs/>
        </w:rPr>
      </w:pPr>
    </w:p>
    <w:p w14:paraId="67F776C9" w14:textId="519016EF" w:rsidR="00401B2F" w:rsidRPr="00D4598B" w:rsidRDefault="00401B2F" w:rsidP="00D4598B">
      <w:pPr>
        <w:pStyle w:val="Ttulo1"/>
        <w:numPr>
          <w:ilvl w:val="0"/>
          <w:numId w:val="39"/>
        </w:numPr>
        <w:jc w:val="left"/>
        <w:rPr>
          <w:sz w:val="22"/>
          <w:szCs w:val="22"/>
        </w:rPr>
      </w:pPr>
      <w:commentRangeStart w:id="0"/>
      <w:r w:rsidRPr="00D4598B">
        <w:rPr>
          <w:sz w:val="22"/>
          <w:szCs w:val="22"/>
        </w:rPr>
        <w:t>OBJETIVO</w:t>
      </w:r>
      <w:commentRangeEnd w:id="0"/>
      <w:r w:rsidR="00BC27FA">
        <w:rPr>
          <w:rStyle w:val="Refdecomentrio"/>
          <w:b w:val="0"/>
          <w:bCs w:val="0"/>
          <w:caps w:val="0"/>
        </w:rPr>
        <w:commentReference w:id="0"/>
      </w:r>
    </w:p>
    <w:p w14:paraId="1B94E0D4" w14:textId="77777777" w:rsidR="003A51D3" w:rsidRDefault="003A51D3">
      <w:pPr>
        <w:rPr>
          <w:rFonts w:cs="Arial"/>
          <w:b/>
          <w:bCs/>
        </w:rPr>
      </w:pPr>
    </w:p>
    <w:p w14:paraId="3981D665" w14:textId="04FD890D" w:rsidR="002D49F1" w:rsidRDefault="002D49F1" w:rsidP="00901E81">
      <w:pPr>
        <w:ind w:firstLine="0"/>
        <w:rPr>
          <w:ins w:id="1" w:author="Bianca Abreu - HIDROBR" w:date="2025-08-22T16:28:00Z"/>
          <w:rFonts w:cs="Arial"/>
          <w:color w:val="404040"/>
        </w:rPr>
      </w:pPr>
      <w:ins w:id="2" w:author="Bianca Abreu - HIDROBR" w:date="2025-08-22T16:28:00Z">
        <w:r w:rsidRPr="002D49F1">
          <w:rPr>
            <w:rFonts w:cs="Arial"/>
            <w:color w:val="404040"/>
          </w:rPr>
          <w:t xml:space="preserve">Estabelecer diretrizes e procedimentos para contratação de </w:t>
        </w:r>
        <w:r w:rsidR="009C2E59" w:rsidRPr="002D49F1">
          <w:rPr>
            <w:rFonts w:cs="Arial"/>
            <w:color w:val="404040"/>
          </w:rPr>
          <w:t xml:space="preserve">SERVIÇOS TERCEIRIZADOS, </w:t>
        </w:r>
        <w:r w:rsidRPr="002D49F1">
          <w:rPr>
            <w:rFonts w:cs="Arial"/>
            <w:color w:val="404040"/>
          </w:rPr>
          <w:t>garantindo padronização, conformidade legal e qualidade dos serviços prestados</w:t>
        </w:r>
        <w:r>
          <w:rPr>
            <w:rFonts w:cs="Arial"/>
            <w:color w:val="404040"/>
          </w:rPr>
          <w:t xml:space="preserve"> para a HIDROBR</w:t>
        </w:r>
        <w:r w:rsidRPr="002D49F1">
          <w:rPr>
            <w:rFonts w:cs="Arial"/>
            <w:color w:val="404040"/>
          </w:rPr>
          <w:t>.</w:t>
        </w:r>
      </w:ins>
    </w:p>
    <w:p w14:paraId="450AAF11" w14:textId="77777777" w:rsidR="00401B2F" w:rsidRPr="00660409" w:rsidDel="002D49F1" w:rsidRDefault="003A51D3" w:rsidP="00901E81">
      <w:pPr>
        <w:ind w:firstLine="0"/>
        <w:rPr>
          <w:del w:id="3" w:author="Bianca Abreu - HIDROBR" w:date="2025-08-22T16:28:00Z"/>
          <w:rFonts w:cs="Arial"/>
          <w:color w:val="404040"/>
        </w:rPr>
      </w:pPr>
      <w:del w:id="4" w:author="Bianca Abreu - HIDROBR" w:date="2025-08-22T16:28:00Z">
        <w:r w:rsidRPr="00660409" w:rsidDel="002D49F1">
          <w:rPr>
            <w:rFonts w:cs="Arial"/>
            <w:color w:val="404040"/>
          </w:rPr>
          <w:delText xml:space="preserve">Estabelecer </w:delText>
        </w:r>
        <w:r w:rsidR="00F3337E" w:rsidDel="002D49F1">
          <w:rPr>
            <w:rFonts w:cs="Arial"/>
            <w:color w:val="404040"/>
          </w:rPr>
          <w:delText>o processo de suprimentos e gestão de fornecedores da HIDROBR.</w:delText>
        </w:r>
      </w:del>
    </w:p>
    <w:p w14:paraId="45EAF8DD" w14:textId="77777777" w:rsidR="00401B2F" w:rsidRDefault="00401B2F">
      <w:pPr>
        <w:rPr>
          <w:rFonts w:cs="Arial"/>
          <w:b/>
          <w:bCs/>
        </w:rPr>
      </w:pPr>
    </w:p>
    <w:p w14:paraId="625A2062" w14:textId="77777777" w:rsidR="00660409" w:rsidRPr="00D4598B" w:rsidRDefault="00660409" w:rsidP="00D4598B">
      <w:pPr>
        <w:pStyle w:val="Ttulo1"/>
        <w:numPr>
          <w:ilvl w:val="0"/>
          <w:numId w:val="39"/>
        </w:numPr>
        <w:jc w:val="left"/>
        <w:rPr>
          <w:sz w:val="22"/>
          <w:szCs w:val="22"/>
        </w:rPr>
      </w:pPr>
      <w:r w:rsidRPr="00D4598B">
        <w:rPr>
          <w:sz w:val="22"/>
          <w:szCs w:val="22"/>
        </w:rPr>
        <w:t>FONTES DE REFERÊNCIA</w:t>
      </w:r>
    </w:p>
    <w:p w14:paraId="3699313C" w14:textId="77777777" w:rsidR="00660409" w:rsidRPr="00660409" w:rsidRDefault="00660409" w:rsidP="00660409">
      <w:pPr>
        <w:tabs>
          <w:tab w:val="left" w:pos="540"/>
        </w:tabs>
        <w:ind w:left="360" w:firstLine="0"/>
        <w:rPr>
          <w:rFonts w:cs="Arial"/>
          <w:b/>
          <w:bCs/>
          <w:color w:val="404040"/>
        </w:rPr>
      </w:pPr>
    </w:p>
    <w:p w14:paraId="2E029846" w14:textId="77777777" w:rsidR="00660409" w:rsidRPr="00660409" w:rsidRDefault="00660409" w:rsidP="00D4598B">
      <w:pPr>
        <w:tabs>
          <w:tab w:val="left" w:pos="540"/>
        </w:tabs>
        <w:ind w:firstLine="0"/>
        <w:rPr>
          <w:rFonts w:cs="Arial"/>
          <w:color w:val="404040"/>
        </w:rPr>
      </w:pPr>
      <w:r w:rsidRPr="00660409">
        <w:rPr>
          <w:rFonts w:cs="Arial"/>
          <w:color w:val="404040"/>
        </w:rPr>
        <w:t>ISO 9001 – Sistema de Gestão da Qualidade</w:t>
      </w:r>
      <w:r w:rsidR="00D4598B">
        <w:rPr>
          <w:rFonts w:cs="Arial"/>
          <w:color w:val="404040"/>
        </w:rPr>
        <w:t>.</w:t>
      </w:r>
    </w:p>
    <w:p w14:paraId="3498883A" w14:textId="77777777" w:rsidR="00401B2F" w:rsidRDefault="00401B2F">
      <w:pPr>
        <w:ind w:firstLine="0"/>
        <w:rPr>
          <w:rFonts w:cs="Arial"/>
          <w:b/>
          <w:bCs/>
        </w:rPr>
      </w:pPr>
    </w:p>
    <w:p w14:paraId="5AAEE7E5" w14:textId="77777777" w:rsidR="00401B2F" w:rsidRPr="00D4598B" w:rsidRDefault="008C6C46" w:rsidP="00D4598B">
      <w:pPr>
        <w:pStyle w:val="Ttulo1"/>
        <w:numPr>
          <w:ilvl w:val="0"/>
          <w:numId w:val="39"/>
        </w:numPr>
        <w:jc w:val="left"/>
        <w:rPr>
          <w:sz w:val="22"/>
          <w:szCs w:val="22"/>
        </w:rPr>
      </w:pPr>
      <w:r w:rsidRPr="00D4598B">
        <w:rPr>
          <w:sz w:val="22"/>
          <w:szCs w:val="22"/>
        </w:rPr>
        <w:t>DEFINIÇÕES</w:t>
      </w:r>
    </w:p>
    <w:p w14:paraId="03031955" w14:textId="77777777" w:rsidR="008C6C46" w:rsidRDefault="008C6C46" w:rsidP="008C6C46">
      <w:pPr>
        <w:tabs>
          <w:tab w:val="left" w:pos="540"/>
        </w:tabs>
        <w:ind w:firstLine="0"/>
        <w:rPr>
          <w:rFonts w:cs="Arial"/>
          <w:b/>
          <w:bCs/>
          <w:color w:val="404040"/>
        </w:rPr>
      </w:pPr>
    </w:p>
    <w:p w14:paraId="28EF7CE4" w14:textId="77777777" w:rsidR="003107DD" w:rsidRPr="00D4598B" w:rsidRDefault="003107DD" w:rsidP="003107DD">
      <w:pPr>
        <w:pStyle w:val="Ttulo2"/>
        <w:numPr>
          <w:ilvl w:val="1"/>
          <w:numId w:val="39"/>
        </w:numPr>
        <w:jc w:val="left"/>
        <w:rPr>
          <w:ins w:id="5" w:author="Bianca Abreu - HIDROBR" w:date="2025-08-22T14:49:00Z"/>
          <w:sz w:val="22"/>
          <w:szCs w:val="22"/>
        </w:rPr>
      </w:pPr>
      <w:commentRangeStart w:id="6"/>
      <w:ins w:id="7" w:author="Bianca Abreu - HIDROBR" w:date="2025-08-22T14:49:00Z">
        <w:r>
          <w:rPr>
            <w:caps w:val="0"/>
            <w:sz w:val="22"/>
            <w:szCs w:val="22"/>
          </w:rPr>
          <w:t>SIGLAS</w:t>
        </w:r>
      </w:ins>
      <w:commentRangeEnd w:id="6"/>
      <w:r w:rsidR="00E41EC9">
        <w:rPr>
          <w:rStyle w:val="Refdecomentrio"/>
          <w:b w:val="0"/>
          <w:bCs w:val="0"/>
          <w:caps w:val="0"/>
        </w:rPr>
        <w:commentReference w:id="6"/>
      </w:r>
    </w:p>
    <w:p w14:paraId="0696F45A" w14:textId="77777777" w:rsidR="003107DD" w:rsidRDefault="003107DD" w:rsidP="003107DD">
      <w:pPr>
        <w:tabs>
          <w:tab w:val="left" w:pos="540"/>
        </w:tabs>
        <w:ind w:firstLine="0"/>
        <w:rPr>
          <w:ins w:id="8" w:author="Bianca Abreu - HIDROBR" w:date="2025-08-22T15:09:00Z"/>
          <w:rFonts w:cs="Arial"/>
          <w:b/>
          <w:bCs/>
          <w:color w:val="404040"/>
        </w:rPr>
      </w:pPr>
    </w:p>
    <w:p w14:paraId="6828C9AE" w14:textId="77777777" w:rsidR="002F7E68" w:rsidRDefault="002F7E68" w:rsidP="003107DD">
      <w:pPr>
        <w:tabs>
          <w:tab w:val="left" w:pos="540"/>
        </w:tabs>
        <w:ind w:firstLine="0"/>
        <w:rPr>
          <w:ins w:id="9" w:author="Bianca Abreu - HIDROBR" w:date="2025-08-22T14:49:00Z"/>
          <w:rFonts w:cs="Arial"/>
          <w:b/>
          <w:bCs/>
          <w:color w:val="404040"/>
        </w:rPr>
      </w:pPr>
      <w:ins w:id="10" w:author="Bianca Abreu - HIDROBR" w:date="2025-08-22T15:09:00Z">
        <w:r>
          <w:rPr>
            <w:rFonts w:cs="Arial"/>
            <w:color w:val="404040"/>
          </w:rPr>
          <w:t xml:space="preserve">BM - </w:t>
        </w:r>
        <w:r w:rsidRPr="00775461">
          <w:rPr>
            <w:rFonts w:cs="Arial"/>
            <w:color w:val="404040"/>
          </w:rPr>
          <w:t>Boletim de medição</w:t>
        </w:r>
        <w:r>
          <w:rPr>
            <w:rFonts w:cs="Arial"/>
            <w:color w:val="404040"/>
          </w:rPr>
          <w:t xml:space="preserve"> </w:t>
        </w:r>
      </w:ins>
    </w:p>
    <w:p w14:paraId="7FCDFFC2" w14:textId="77777777" w:rsidR="003107DD" w:rsidRDefault="003107DD" w:rsidP="003107DD">
      <w:pPr>
        <w:tabs>
          <w:tab w:val="left" w:pos="540"/>
        </w:tabs>
        <w:ind w:firstLine="0"/>
        <w:rPr>
          <w:ins w:id="11" w:author="Bianca Abreu - HIDROBR" w:date="2025-08-22T14:49:00Z"/>
          <w:rFonts w:cs="Arial"/>
          <w:color w:val="404040"/>
        </w:rPr>
      </w:pPr>
      <w:ins w:id="12" w:author="Bianca Abreu - HIDROBR" w:date="2025-08-22T14:49:00Z">
        <w:r>
          <w:rPr>
            <w:rFonts w:cs="Arial"/>
            <w:color w:val="404040"/>
          </w:rPr>
          <w:t>SC – Solicitação de Contratação</w:t>
        </w:r>
      </w:ins>
    </w:p>
    <w:p w14:paraId="1CD9B6BB" w14:textId="77777777" w:rsidR="003107DD" w:rsidRPr="00C7466D" w:rsidRDefault="003107DD" w:rsidP="003107DD">
      <w:pPr>
        <w:tabs>
          <w:tab w:val="left" w:pos="540"/>
        </w:tabs>
        <w:ind w:firstLine="0"/>
        <w:rPr>
          <w:ins w:id="13" w:author="Bianca Abreu - HIDROBR" w:date="2025-08-22T14:49:00Z"/>
          <w:rFonts w:cs="Arial"/>
          <w:color w:val="404040"/>
        </w:rPr>
      </w:pPr>
      <w:ins w:id="14" w:author="Bianca Abreu - HIDROBR" w:date="2025-08-22T14:49:00Z">
        <w:r w:rsidRPr="00C7466D">
          <w:rPr>
            <w:rFonts w:cs="Arial"/>
            <w:color w:val="404040"/>
          </w:rPr>
          <w:t>SGI – Sistema de gestão integrado</w:t>
        </w:r>
      </w:ins>
    </w:p>
    <w:p w14:paraId="6743E425" w14:textId="77777777" w:rsidR="003107DD" w:rsidRDefault="003107DD" w:rsidP="003107DD">
      <w:pPr>
        <w:tabs>
          <w:tab w:val="left" w:pos="540"/>
        </w:tabs>
        <w:ind w:firstLine="0"/>
        <w:rPr>
          <w:ins w:id="15" w:author="Bianca Abreu - HIDROBR" w:date="2025-08-22T14:49:00Z"/>
          <w:rFonts w:cs="Arial"/>
          <w:color w:val="404040"/>
        </w:rPr>
      </w:pPr>
      <w:ins w:id="16" w:author="Bianca Abreu - HIDROBR" w:date="2025-08-22T14:49:00Z">
        <w:r w:rsidRPr="00C7466D">
          <w:rPr>
            <w:rFonts w:cs="Arial"/>
            <w:color w:val="404040"/>
          </w:rPr>
          <w:t>SSMA – Saúde, Segurança e Meio Ambiente</w:t>
        </w:r>
      </w:ins>
    </w:p>
    <w:p w14:paraId="329452D5" w14:textId="77777777" w:rsidR="003107DD" w:rsidRDefault="003107DD" w:rsidP="003107DD">
      <w:pPr>
        <w:tabs>
          <w:tab w:val="left" w:pos="540"/>
        </w:tabs>
        <w:ind w:firstLine="0"/>
        <w:rPr>
          <w:ins w:id="17" w:author="Bianca Abreu - HIDROBR" w:date="2025-08-22T14:49:00Z"/>
          <w:rFonts w:cs="Arial"/>
          <w:b/>
          <w:bCs/>
          <w:color w:val="404040"/>
        </w:rPr>
      </w:pPr>
    </w:p>
    <w:p w14:paraId="7F3A84B9" w14:textId="77777777" w:rsidR="00FE3F8E" w:rsidRPr="00D4598B" w:rsidRDefault="003107DD" w:rsidP="00FE3F8E">
      <w:pPr>
        <w:pStyle w:val="Ttulo2"/>
        <w:numPr>
          <w:ilvl w:val="1"/>
          <w:numId w:val="39"/>
        </w:numPr>
        <w:jc w:val="left"/>
        <w:rPr>
          <w:ins w:id="18" w:author="Bianca Abreu - HIDROBR" w:date="2025-08-22T14:30:00Z"/>
          <w:sz w:val="22"/>
          <w:szCs w:val="22"/>
        </w:rPr>
      </w:pPr>
      <w:ins w:id="19" w:author="Bianca Abreu - HIDROBR" w:date="2025-08-22T14:49:00Z">
        <w:r>
          <w:rPr>
            <w:caps w:val="0"/>
            <w:sz w:val="22"/>
            <w:szCs w:val="22"/>
          </w:rPr>
          <w:t>GLOSSÁRIO</w:t>
        </w:r>
      </w:ins>
    </w:p>
    <w:p w14:paraId="0302BB20" w14:textId="77777777" w:rsidR="002F7E68" w:rsidRDefault="002F7E68" w:rsidP="002F7E68">
      <w:pPr>
        <w:tabs>
          <w:tab w:val="left" w:pos="540"/>
        </w:tabs>
        <w:ind w:firstLine="0"/>
        <w:rPr>
          <w:ins w:id="20" w:author="Bianca Abreu - HIDROBR" w:date="2025-08-22T15:09:00Z"/>
          <w:rFonts w:cs="Arial"/>
          <w:b/>
          <w:bCs/>
          <w:color w:val="404040"/>
        </w:rPr>
      </w:pPr>
    </w:p>
    <w:p w14:paraId="1AD16F4D" w14:textId="73B85F54" w:rsidR="002F7E68" w:rsidRDefault="002F7E68" w:rsidP="002F7E68">
      <w:pPr>
        <w:tabs>
          <w:tab w:val="left" w:pos="540"/>
        </w:tabs>
        <w:ind w:firstLine="0"/>
        <w:rPr>
          <w:ins w:id="21" w:author="Bianca Abreu - HIDROBR" w:date="2025-08-22T15:09:00Z"/>
          <w:rFonts w:cs="Arial"/>
          <w:color w:val="404040"/>
        </w:rPr>
      </w:pPr>
      <w:ins w:id="22" w:author="Bianca Abreu - HIDROBR" w:date="2025-08-22T15:09:00Z">
        <w:r>
          <w:rPr>
            <w:rFonts w:cs="Arial"/>
            <w:color w:val="404040"/>
          </w:rPr>
          <w:t>Á</w:t>
        </w:r>
        <w:r w:rsidRPr="00D4598B">
          <w:rPr>
            <w:rFonts w:cs="Arial"/>
            <w:color w:val="404040"/>
          </w:rPr>
          <w:t>REA</w:t>
        </w:r>
        <w:r>
          <w:rPr>
            <w:rFonts w:cs="Arial"/>
            <w:color w:val="404040"/>
          </w:rPr>
          <w:t xml:space="preserve"> DEMANDANTE – entende-se por qualquer setor (Arquivo Técnico, </w:t>
        </w:r>
        <w:r w:rsidRPr="00E712B4">
          <w:rPr>
            <w:rFonts w:cs="Arial"/>
            <w:i/>
            <w:iCs/>
            <w:color w:val="404040"/>
          </w:rPr>
          <w:t>Backoffice</w:t>
        </w:r>
        <w:r>
          <w:rPr>
            <w:rFonts w:cs="Arial"/>
            <w:color w:val="404040"/>
          </w:rPr>
          <w:t xml:space="preserve">, Departamento Pessoal, </w:t>
        </w:r>
      </w:ins>
      <w:r w:rsidR="000B3347">
        <w:rPr>
          <w:rFonts w:cs="Arial"/>
          <w:color w:val="404040"/>
        </w:rPr>
        <w:t>Geoprocessamento</w:t>
      </w:r>
      <w:r w:rsidR="000B3347">
        <w:rPr>
          <w:rFonts w:cs="Arial"/>
          <w:color w:val="404040"/>
        </w:rPr>
        <w:t xml:space="preserve">, </w:t>
      </w:r>
      <w:ins w:id="23" w:author="Bianca Abreu - HIDROBR" w:date="2025-08-22T15:09:00Z">
        <w:r>
          <w:rPr>
            <w:rFonts w:cs="Arial"/>
            <w:color w:val="404040"/>
          </w:rPr>
          <w:t>Geotecnia,</w:t>
        </w:r>
      </w:ins>
      <w:r w:rsidR="000B3347">
        <w:rPr>
          <w:rFonts w:cs="Arial"/>
          <w:color w:val="404040"/>
        </w:rPr>
        <w:t xml:space="preserve"> </w:t>
      </w:r>
      <w:ins w:id="24" w:author="Bianca Abreu - HIDROBR" w:date="2025-08-22T15:09:00Z">
        <w:r>
          <w:rPr>
            <w:rFonts w:cs="Arial"/>
            <w:color w:val="404040"/>
          </w:rPr>
          <w:t>Gestão de Pessoas,</w:t>
        </w:r>
      </w:ins>
      <w:r w:rsidR="00D0244D">
        <w:rPr>
          <w:rFonts w:cs="Arial"/>
          <w:color w:val="404040"/>
        </w:rPr>
        <w:t xml:space="preserve"> </w:t>
      </w:r>
      <w:ins w:id="25" w:author="Bianca Abreu - HIDROBR" w:date="2025-08-22T15:09:00Z">
        <w:r>
          <w:rPr>
            <w:rFonts w:cs="Arial"/>
            <w:color w:val="404040"/>
          </w:rPr>
          <w:t>Gestão e Planejamento,</w:t>
        </w:r>
      </w:ins>
      <w:r w:rsidR="00E712B4">
        <w:rPr>
          <w:rFonts w:cs="Arial"/>
          <w:color w:val="404040"/>
        </w:rPr>
        <w:t xml:space="preserve"> </w:t>
      </w:r>
      <w:ins w:id="26" w:author="Bianca Abreu - HIDROBR" w:date="2025-08-22T15:09:00Z">
        <w:r>
          <w:rPr>
            <w:rFonts w:cs="Arial"/>
            <w:color w:val="404040"/>
          </w:rPr>
          <w:t xml:space="preserve">Logística, Recursos Hídricos, Saneamento, Sustentabilidade, Saúde e Segurança, Tecnologia e Inovação) que identifique a necessidade pontual ou rotineira de contratação de </w:t>
        </w:r>
        <w:r w:rsidR="00CB440E">
          <w:rPr>
            <w:rFonts w:cs="Arial"/>
            <w:color w:val="404040"/>
          </w:rPr>
          <w:t>SERVIÇOS TERCEIRIZADOS</w:t>
        </w:r>
        <w:r>
          <w:rPr>
            <w:rFonts w:cs="Arial"/>
            <w:color w:val="404040"/>
          </w:rPr>
          <w:t xml:space="preserve">, que serão incorporados aos serviços executados pela </w:t>
        </w:r>
      </w:ins>
      <w:r w:rsidR="00383A27">
        <w:rPr>
          <w:rFonts w:cs="Arial"/>
          <w:color w:val="404040"/>
        </w:rPr>
        <w:t>CONTRATANTE</w:t>
      </w:r>
      <w:ins w:id="27" w:author="Bianca Abreu - HIDROBR" w:date="2025-08-22T15:09:00Z">
        <w:r>
          <w:rPr>
            <w:rFonts w:cs="Arial"/>
            <w:color w:val="404040"/>
          </w:rPr>
          <w:t xml:space="preserve">. </w:t>
        </w:r>
      </w:ins>
    </w:p>
    <w:p w14:paraId="6FA7AB0C" w14:textId="77777777" w:rsidR="002F7E68" w:rsidRDefault="002F7E68" w:rsidP="002F7E68">
      <w:pPr>
        <w:tabs>
          <w:tab w:val="left" w:pos="540"/>
        </w:tabs>
        <w:ind w:firstLine="0"/>
        <w:rPr>
          <w:ins w:id="28" w:author="Bianca Abreu - HIDROBR" w:date="2025-08-22T15:10:00Z"/>
          <w:rFonts w:cs="Arial"/>
          <w:color w:val="404040"/>
        </w:rPr>
      </w:pPr>
    </w:p>
    <w:p w14:paraId="0E59E68B" w14:textId="1BF882E7" w:rsidR="002D49F1" w:rsidRPr="008E7D75" w:rsidRDefault="002D49F1" w:rsidP="002F7E68">
      <w:pPr>
        <w:tabs>
          <w:tab w:val="left" w:pos="540"/>
        </w:tabs>
        <w:ind w:firstLine="0"/>
        <w:rPr>
          <w:ins w:id="29" w:author="Bianca Abreu - HIDROBR" w:date="2025-08-22T16:29:00Z"/>
          <w:rFonts w:cs="Arial"/>
          <w:color w:val="404040"/>
          <w:szCs w:val="22"/>
        </w:rPr>
      </w:pPr>
      <w:commentRangeStart w:id="30"/>
      <w:ins w:id="31" w:author="Bianca Abreu - HIDROBR" w:date="2025-08-22T16:29:00Z">
        <w:r w:rsidRPr="008E7D75">
          <w:rPr>
            <w:rFonts w:cs="Arial"/>
            <w:color w:val="404040"/>
            <w:szCs w:val="22"/>
          </w:rPr>
          <w:t>BANCO DE DADOS INT</w:t>
        </w:r>
      </w:ins>
      <w:r w:rsidR="00EC4B15">
        <w:rPr>
          <w:rFonts w:cs="Arial"/>
          <w:color w:val="404040"/>
          <w:szCs w:val="22"/>
        </w:rPr>
        <w:t>EG</w:t>
      </w:r>
      <w:ins w:id="32" w:author="Bianca Abreu - HIDROBR" w:date="2025-08-22T16:29:00Z">
        <w:r w:rsidRPr="008E7D75">
          <w:rPr>
            <w:rFonts w:cs="Arial"/>
            <w:color w:val="404040"/>
            <w:szCs w:val="22"/>
          </w:rPr>
          <w:t xml:space="preserve">RADO </w:t>
        </w:r>
        <w:commentRangeEnd w:id="30"/>
        <w:r w:rsidRPr="008E7D75">
          <w:rPr>
            <w:rStyle w:val="Refdecomentrio"/>
            <w:sz w:val="22"/>
            <w:szCs w:val="22"/>
          </w:rPr>
          <w:commentReference w:id="30"/>
        </w:r>
        <w:r w:rsidRPr="008E7D75">
          <w:rPr>
            <w:rFonts w:cs="Arial"/>
            <w:color w:val="404040"/>
            <w:szCs w:val="22"/>
          </w:rPr>
          <w:t xml:space="preserve">– </w:t>
        </w:r>
        <w:r w:rsidRPr="008E7D75">
          <w:rPr>
            <w:rFonts w:cs="Arial"/>
            <w:i/>
            <w:iCs/>
            <w:color w:val="404040"/>
            <w:szCs w:val="22"/>
            <w:rPrChange w:id="33" w:author="Bianca Abreu - HIDROBR" w:date="2025-08-22T16:30:00Z">
              <w:rPr>
                <w:rFonts w:cs="Arial"/>
                <w:color w:val="404040"/>
              </w:rPr>
            </w:rPrChange>
          </w:rPr>
          <w:t>software</w:t>
        </w:r>
        <w:r w:rsidRPr="008E7D75">
          <w:rPr>
            <w:rFonts w:cs="Arial"/>
            <w:color w:val="404040"/>
            <w:szCs w:val="22"/>
          </w:rPr>
          <w:t xml:space="preserve"> </w:t>
        </w:r>
      </w:ins>
      <w:ins w:id="34" w:author="Bianca Abreu - HIDROBR" w:date="2025-08-22T16:30:00Z">
        <w:r w:rsidRPr="008E7D75">
          <w:rPr>
            <w:rFonts w:cs="Arial"/>
            <w:color w:val="404040"/>
            <w:szCs w:val="22"/>
          </w:rPr>
          <w:t xml:space="preserve">utilizado pela ÁREA DEMANDANTE </w:t>
        </w:r>
      </w:ins>
      <w:ins w:id="35" w:author="Bianca Abreu - HIDROBR" w:date="2025-08-22T16:33:00Z">
        <w:r w:rsidRPr="008E7D75">
          <w:rPr>
            <w:rFonts w:cs="Arial"/>
            <w:color w:val="404040"/>
            <w:szCs w:val="22"/>
          </w:rPr>
          <w:t>associad</w:t>
        </w:r>
      </w:ins>
      <w:r w:rsidR="00666811" w:rsidRPr="008E7D75">
        <w:rPr>
          <w:rFonts w:cs="Arial"/>
          <w:color w:val="404040"/>
          <w:szCs w:val="22"/>
        </w:rPr>
        <w:t>a</w:t>
      </w:r>
      <w:ins w:id="36" w:author="Bianca Abreu - HIDROBR" w:date="2025-08-22T16:33:00Z">
        <w:r w:rsidRPr="008E7D75">
          <w:rPr>
            <w:rFonts w:cs="Arial"/>
            <w:color w:val="404040"/>
            <w:szCs w:val="22"/>
          </w:rPr>
          <w:t xml:space="preserve"> </w:t>
        </w:r>
      </w:ins>
      <w:ins w:id="37" w:author="Bianca Abreu - HIDROBR" w:date="2025-08-22T16:30:00Z">
        <w:r w:rsidRPr="008E7D75">
          <w:rPr>
            <w:rFonts w:cs="Arial"/>
            <w:color w:val="404040"/>
            <w:szCs w:val="22"/>
          </w:rPr>
          <w:t>a</w:t>
        </w:r>
      </w:ins>
      <w:ins w:id="38" w:author="Bianca Abreu - HIDROBR" w:date="2025-08-22T16:33:00Z">
        <w:r w:rsidRPr="008E7D75">
          <w:rPr>
            <w:rFonts w:cs="Arial"/>
            <w:color w:val="404040"/>
            <w:szCs w:val="22"/>
          </w:rPr>
          <w:t xml:space="preserve"> todo o</w:t>
        </w:r>
      </w:ins>
      <w:ins w:id="39" w:author="Bianca Abreu - HIDROBR" w:date="2025-08-22T16:30:00Z">
        <w:r w:rsidRPr="008E7D75">
          <w:rPr>
            <w:rFonts w:cs="Arial"/>
            <w:color w:val="404040"/>
            <w:szCs w:val="22"/>
          </w:rPr>
          <w:t xml:space="preserve"> processo de </w:t>
        </w:r>
      </w:ins>
      <w:ins w:id="40" w:author="Bianca Abreu - HIDROBR" w:date="2025-08-22T16:32:00Z">
        <w:r w:rsidRPr="008E7D75">
          <w:rPr>
            <w:rFonts w:cs="Arial"/>
            <w:color w:val="404040"/>
            <w:szCs w:val="22"/>
          </w:rPr>
          <w:t>GESTÃO DOS FORNECEDORES</w:t>
        </w:r>
      </w:ins>
      <w:ins w:id="41" w:author="Bianca Abreu - HIDROBR" w:date="2025-08-22T16:31:00Z">
        <w:r w:rsidRPr="008E7D75">
          <w:rPr>
            <w:rFonts w:cs="Arial"/>
            <w:color w:val="404040"/>
            <w:szCs w:val="22"/>
          </w:rPr>
          <w:t xml:space="preserve"> de </w:t>
        </w:r>
        <w:r w:rsidR="00665279" w:rsidRPr="008E7D75">
          <w:rPr>
            <w:rFonts w:cs="Arial"/>
            <w:color w:val="404040"/>
            <w:szCs w:val="22"/>
          </w:rPr>
          <w:t>SERVIÇOS TERCEIRIZADOS</w:t>
        </w:r>
      </w:ins>
      <w:ins w:id="42" w:author="Bianca Abreu - HIDROBR" w:date="2025-08-22T16:33:00Z">
        <w:r w:rsidR="00665279" w:rsidRPr="008E7D75">
          <w:rPr>
            <w:rFonts w:cs="Arial"/>
            <w:color w:val="404040"/>
            <w:szCs w:val="22"/>
          </w:rPr>
          <w:t xml:space="preserve">. </w:t>
        </w:r>
      </w:ins>
    </w:p>
    <w:p w14:paraId="29EE2DA7" w14:textId="77777777" w:rsidR="002D49F1" w:rsidRDefault="002D49F1" w:rsidP="002F7E68">
      <w:pPr>
        <w:tabs>
          <w:tab w:val="left" w:pos="540"/>
        </w:tabs>
        <w:ind w:firstLine="0"/>
        <w:rPr>
          <w:ins w:id="43" w:author="Bianca Abreu - HIDROBR" w:date="2025-08-22T16:29:00Z"/>
          <w:rFonts w:cs="Arial"/>
          <w:color w:val="404040"/>
        </w:rPr>
      </w:pPr>
    </w:p>
    <w:p w14:paraId="315A1A43" w14:textId="7B3FB9BD" w:rsidR="002F7E68" w:rsidRDefault="002F7E68" w:rsidP="002F7E68">
      <w:pPr>
        <w:tabs>
          <w:tab w:val="left" w:pos="540"/>
        </w:tabs>
        <w:ind w:firstLine="0"/>
        <w:rPr>
          <w:ins w:id="44" w:author="Bianca Abreu - HIDROBR" w:date="2025-08-22T15:33:00Z"/>
          <w:rFonts w:cs="Arial"/>
          <w:color w:val="404040"/>
        </w:rPr>
      </w:pPr>
      <w:ins w:id="45" w:author="Bianca Abreu - HIDROBR" w:date="2025-08-22T15:09:00Z">
        <w:r w:rsidRPr="00775461">
          <w:rPr>
            <w:rFonts w:cs="Arial"/>
            <w:color w:val="404040"/>
          </w:rPr>
          <w:t>BOLETIM DE MEDIÇÃO</w:t>
        </w:r>
        <w:r>
          <w:rPr>
            <w:rFonts w:cs="Arial"/>
            <w:color w:val="404040"/>
          </w:rPr>
          <w:t xml:space="preserve"> (BM)</w:t>
        </w:r>
        <w:r w:rsidRPr="00775461">
          <w:rPr>
            <w:rFonts w:cs="Arial"/>
            <w:color w:val="404040"/>
          </w:rPr>
          <w:t xml:space="preserve"> – documento formal que registra os serviços efetivamente executados pelo </w:t>
        </w:r>
        <w:r w:rsidR="00FE3F00" w:rsidRPr="00775461">
          <w:rPr>
            <w:rFonts w:cs="Arial"/>
            <w:color w:val="404040"/>
          </w:rPr>
          <w:t>FORNECEDOR</w:t>
        </w:r>
      </w:ins>
      <w:r w:rsidR="002B0F4D">
        <w:rPr>
          <w:rFonts w:cs="Arial"/>
          <w:color w:val="404040"/>
        </w:rPr>
        <w:t>,</w:t>
      </w:r>
      <w:ins w:id="46" w:author="Bianca Abreu - HIDROBR" w:date="2025-08-22T15:09:00Z">
        <w:r w:rsidR="00FE3F00" w:rsidRPr="00775461">
          <w:rPr>
            <w:rFonts w:cs="Arial"/>
            <w:color w:val="404040"/>
          </w:rPr>
          <w:t xml:space="preserve"> </w:t>
        </w:r>
        <w:r w:rsidRPr="00775461">
          <w:rPr>
            <w:rFonts w:cs="Arial"/>
            <w:color w:val="404040"/>
          </w:rPr>
          <w:t xml:space="preserve">em determinado período, servindo como base para </w:t>
        </w:r>
      </w:ins>
      <w:r w:rsidR="00025137" w:rsidRPr="00025137">
        <w:rPr>
          <w:rFonts w:cs="Arial"/>
          <w:color w:val="404040"/>
        </w:rPr>
        <w:t>verificação periódica da execução dos serviços contratados</w:t>
      </w:r>
      <w:r w:rsidR="00025137">
        <w:rPr>
          <w:rFonts w:cs="Arial"/>
          <w:color w:val="404040"/>
        </w:rPr>
        <w:t xml:space="preserve"> (MEDIÇÃO)</w:t>
      </w:r>
      <w:r w:rsidR="00383A27">
        <w:rPr>
          <w:rFonts w:cs="Arial"/>
          <w:color w:val="404040"/>
        </w:rPr>
        <w:t xml:space="preserve"> </w:t>
      </w:r>
      <w:ins w:id="47" w:author="Bianca Abreu - HIDROBR" w:date="2025-08-22T15:09:00Z">
        <w:r w:rsidRPr="00775461">
          <w:rPr>
            <w:rFonts w:cs="Arial"/>
            <w:color w:val="404040"/>
          </w:rPr>
          <w:t xml:space="preserve">pela </w:t>
        </w:r>
      </w:ins>
      <w:r w:rsidR="00A21E3A">
        <w:rPr>
          <w:rFonts w:cs="Arial"/>
          <w:color w:val="404040"/>
        </w:rPr>
        <w:t>CONTRATANTE</w:t>
      </w:r>
      <w:ins w:id="48" w:author="Bianca Abreu - HIDROBR" w:date="2025-08-22T15:17:00Z">
        <w:r w:rsidR="00FE3F00" w:rsidRPr="00775461">
          <w:rPr>
            <w:rFonts w:cs="Arial"/>
            <w:color w:val="404040"/>
          </w:rPr>
          <w:t xml:space="preserve"> </w:t>
        </w:r>
      </w:ins>
      <w:ins w:id="49" w:author="Bianca Abreu - HIDROBR" w:date="2025-08-22T15:09:00Z">
        <w:r w:rsidRPr="00775461">
          <w:rPr>
            <w:rFonts w:cs="Arial"/>
            <w:color w:val="404040"/>
          </w:rPr>
          <w:t>e posterior processamento do pagamento.</w:t>
        </w:r>
      </w:ins>
    </w:p>
    <w:p w14:paraId="68AE57D3" w14:textId="77777777" w:rsidR="00CA4114" w:rsidRDefault="00CA4114" w:rsidP="002F7E68">
      <w:pPr>
        <w:tabs>
          <w:tab w:val="left" w:pos="540"/>
        </w:tabs>
        <w:ind w:firstLine="0"/>
        <w:rPr>
          <w:ins w:id="50" w:author="Bianca Abreu - HIDROBR" w:date="2025-08-22T15:33:00Z"/>
          <w:rFonts w:cs="Arial"/>
          <w:color w:val="404040"/>
        </w:rPr>
      </w:pPr>
    </w:p>
    <w:p w14:paraId="036C318B" w14:textId="71D7A82B" w:rsidR="00CA4114" w:rsidRPr="00775461" w:rsidRDefault="00CA4114" w:rsidP="002F7E68">
      <w:pPr>
        <w:tabs>
          <w:tab w:val="left" w:pos="540"/>
        </w:tabs>
        <w:ind w:firstLine="0"/>
        <w:rPr>
          <w:ins w:id="51" w:author="Bianca Abreu - HIDROBR" w:date="2025-08-22T15:09:00Z"/>
          <w:rFonts w:cs="Arial"/>
          <w:color w:val="404040"/>
        </w:rPr>
      </w:pPr>
      <w:ins w:id="52" w:author="Bianca Abreu - HIDROBR" w:date="2025-08-22T15:33:00Z">
        <w:r>
          <w:rPr>
            <w:rFonts w:cs="Arial"/>
            <w:color w:val="404040"/>
          </w:rPr>
          <w:lastRenderedPageBreak/>
          <w:t>CONTRATANTE</w:t>
        </w:r>
      </w:ins>
      <w:ins w:id="53" w:author="Bianca Abreu - HIDROBR" w:date="2025-08-22T15:34:00Z">
        <w:r>
          <w:rPr>
            <w:rFonts w:cs="Arial"/>
            <w:color w:val="404040"/>
          </w:rPr>
          <w:t xml:space="preserve"> - </w:t>
        </w:r>
        <w:r w:rsidRPr="00CA4114">
          <w:rPr>
            <w:rFonts w:cs="Arial"/>
            <w:color w:val="404040"/>
          </w:rPr>
          <w:t xml:space="preserve">pessoa jurídica que demanda, formaliza e gerencia a contratação de </w:t>
        </w:r>
        <w:r w:rsidR="00FB60B4" w:rsidRPr="00CA4114">
          <w:rPr>
            <w:rFonts w:cs="Arial"/>
            <w:color w:val="404040"/>
          </w:rPr>
          <w:t>SERVIÇOS TERCEIRIZADOS</w:t>
        </w:r>
        <w:r w:rsidRPr="00CA4114">
          <w:rPr>
            <w:rFonts w:cs="Arial"/>
            <w:color w:val="404040"/>
          </w:rPr>
          <w:t>, responsável pela definição de requisitos, pelo acompanhamento da execução e pela validação da conformidade dos serviços prestados</w:t>
        </w:r>
        <w:r>
          <w:rPr>
            <w:rFonts w:cs="Arial"/>
            <w:color w:val="404040"/>
          </w:rPr>
          <w:t xml:space="preserve">. Neste caso, </w:t>
        </w:r>
      </w:ins>
      <w:ins w:id="54" w:author="Bianca Abreu - HIDROBR" w:date="2025-08-22T15:35:00Z">
        <w:r>
          <w:rPr>
            <w:rFonts w:cs="Arial"/>
            <w:color w:val="404040"/>
          </w:rPr>
          <w:t xml:space="preserve">tem-se como </w:t>
        </w:r>
        <w:r w:rsidR="00383A27">
          <w:rPr>
            <w:rFonts w:cs="Arial"/>
            <w:color w:val="404040"/>
          </w:rPr>
          <w:t xml:space="preserve">CONTRATANTE </w:t>
        </w:r>
        <w:r>
          <w:rPr>
            <w:rFonts w:cs="Arial"/>
            <w:color w:val="404040"/>
          </w:rPr>
          <w:t>a HIDROBR</w:t>
        </w:r>
      </w:ins>
      <w:ins w:id="55" w:author="Bianca Abreu - HIDROBR" w:date="2025-08-22T15:34:00Z">
        <w:r w:rsidRPr="00CA4114">
          <w:rPr>
            <w:rFonts w:cs="Arial"/>
            <w:color w:val="404040"/>
          </w:rPr>
          <w:t>.</w:t>
        </w:r>
      </w:ins>
    </w:p>
    <w:p w14:paraId="68B54695" w14:textId="77777777" w:rsidR="002F7E68" w:rsidRDefault="002F7E68" w:rsidP="002F7E68">
      <w:pPr>
        <w:tabs>
          <w:tab w:val="left" w:pos="540"/>
        </w:tabs>
        <w:ind w:firstLine="0"/>
        <w:rPr>
          <w:ins w:id="56" w:author="Bianca Abreu - HIDROBR" w:date="2025-08-22T15:10:00Z"/>
          <w:rFonts w:cs="Arial"/>
          <w:color w:val="404040"/>
        </w:rPr>
      </w:pPr>
    </w:p>
    <w:p w14:paraId="0D61BEF6" w14:textId="792459FC" w:rsidR="002F7E68" w:rsidRDefault="002F7E68" w:rsidP="002F7E68">
      <w:pPr>
        <w:tabs>
          <w:tab w:val="left" w:pos="540"/>
        </w:tabs>
        <w:ind w:firstLine="0"/>
        <w:rPr>
          <w:ins w:id="57" w:author="Bianca Abreu - HIDROBR" w:date="2025-08-22T15:09:00Z"/>
          <w:rFonts w:cs="Arial"/>
          <w:color w:val="404040"/>
        </w:rPr>
      </w:pPr>
      <w:bookmarkStart w:id="58" w:name="_Hlk207014132"/>
      <w:ins w:id="59" w:author="Bianca Abreu - HIDROBR" w:date="2025-08-22T15:09:00Z">
        <w:r w:rsidRPr="006C111B">
          <w:rPr>
            <w:rFonts w:cs="Arial"/>
            <w:color w:val="404040"/>
          </w:rPr>
          <w:t>CONTRATO DE PRESTAÇÃO DE SERVIÇOS TERCEIRIZADOS</w:t>
        </w:r>
        <w:r>
          <w:rPr>
            <w:rFonts w:cs="Arial"/>
            <w:color w:val="404040"/>
          </w:rPr>
          <w:t xml:space="preserve"> </w:t>
        </w:r>
        <w:bookmarkEnd w:id="58"/>
        <w:r>
          <w:rPr>
            <w:rFonts w:cs="Arial"/>
            <w:color w:val="404040"/>
          </w:rPr>
          <w:t>- i</w:t>
        </w:r>
        <w:r w:rsidRPr="006C111B">
          <w:rPr>
            <w:rFonts w:cs="Arial"/>
            <w:color w:val="404040"/>
          </w:rPr>
          <w:t xml:space="preserve">nstrumento jurídico que formaliza a relação entre </w:t>
        </w:r>
      </w:ins>
      <w:ins w:id="60" w:author="Bianca Abreu - HIDROBR" w:date="2025-08-22T15:18:00Z">
        <w:r w:rsidR="003B78A9">
          <w:rPr>
            <w:rFonts w:cs="Arial"/>
            <w:color w:val="404040"/>
          </w:rPr>
          <w:t>CONTRATANTE</w:t>
        </w:r>
      </w:ins>
      <w:ins w:id="61" w:author="Bianca Abreu - HIDROBR" w:date="2025-08-22T15:09:00Z">
        <w:r w:rsidRPr="006C111B">
          <w:rPr>
            <w:rFonts w:cs="Arial"/>
            <w:color w:val="404040"/>
          </w:rPr>
          <w:t xml:space="preserve"> e </w:t>
        </w:r>
        <w:r w:rsidR="003B78A9" w:rsidRPr="006C111B">
          <w:rPr>
            <w:rFonts w:cs="Arial"/>
            <w:color w:val="404040"/>
          </w:rPr>
          <w:t>FORNECEDOR</w:t>
        </w:r>
        <w:r w:rsidRPr="006C111B">
          <w:rPr>
            <w:rFonts w:cs="Arial"/>
            <w:color w:val="404040"/>
          </w:rPr>
          <w:t xml:space="preserve">, estabelecendo objeto, prazo, obrigações, responsabilidades, condições de pagamento, garantias, penalidades e </w:t>
        </w:r>
        <w:commentRangeStart w:id="62"/>
        <w:r w:rsidRPr="000C6609">
          <w:rPr>
            <w:rFonts w:cs="Arial"/>
            <w:color w:val="404040"/>
          </w:rPr>
          <w:t xml:space="preserve">critérios de </w:t>
        </w:r>
      </w:ins>
      <w:r w:rsidR="00062FC4" w:rsidRPr="000C6609">
        <w:rPr>
          <w:rFonts w:cs="Arial"/>
          <w:color w:val="404040"/>
        </w:rPr>
        <w:t>avaliação</w:t>
      </w:r>
      <w:ins w:id="63" w:author="Bianca Abreu - HIDROBR" w:date="2025-08-22T15:09:00Z">
        <w:r w:rsidRPr="000C6609">
          <w:rPr>
            <w:rFonts w:cs="Arial"/>
            <w:color w:val="404040"/>
          </w:rPr>
          <w:t>.</w:t>
        </w:r>
      </w:ins>
      <w:commentRangeEnd w:id="62"/>
      <w:r w:rsidR="008F2AEB">
        <w:rPr>
          <w:rStyle w:val="Refdecomentrio"/>
        </w:rPr>
        <w:commentReference w:id="62"/>
      </w:r>
    </w:p>
    <w:p w14:paraId="79E7AE5E" w14:textId="77777777" w:rsidR="002F7E68" w:rsidRDefault="002F7E68" w:rsidP="002F7E68">
      <w:pPr>
        <w:tabs>
          <w:tab w:val="left" w:pos="540"/>
        </w:tabs>
        <w:ind w:firstLine="0"/>
        <w:rPr>
          <w:ins w:id="64" w:author="Bianca Abreu - HIDROBR" w:date="2025-08-25T16:03:00Z"/>
          <w:rFonts w:cs="Arial"/>
          <w:color w:val="404040"/>
        </w:rPr>
      </w:pPr>
    </w:p>
    <w:p w14:paraId="48194588" w14:textId="35A6D00B" w:rsidR="00FF7C9E" w:rsidRDefault="00FF7C9E" w:rsidP="002F7E68">
      <w:pPr>
        <w:tabs>
          <w:tab w:val="left" w:pos="540"/>
        </w:tabs>
        <w:ind w:firstLine="0"/>
        <w:rPr>
          <w:ins w:id="65" w:author="Bianca Abreu - HIDROBR" w:date="2025-08-25T16:03:00Z"/>
          <w:rFonts w:cs="Arial"/>
          <w:color w:val="404040"/>
        </w:rPr>
      </w:pPr>
      <w:ins w:id="66" w:author="Bianca Abreu - HIDROBR" w:date="2025-08-25T16:03:00Z">
        <w:r w:rsidRPr="00FF7C9E">
          <w:rPr>
            <w:rFonts w:cs="Arial"/>
            <w:color w:val="404040"/>
            <w:rPrChange w:id="67" w:author="Bianca Abreu - HIDROBR" w:date="2025-08-25T16:03:00Z">
              <w:rPr>
                <w:rFonts w:cs="Arial"/>
                <w:b/>
                <w:bCs/>
                <w:color w:val="404040"/>
              </w:rPr>
            </w:rPrChange>
          </w:rPr>
          <w:t>ESCOPO DE CONTRATAÇÃO</w:t>
        </w:r>
        <w:r w:rsidRPr="00FF7C9E">
          <w:rPr>
            <w:rFonts w:cs="Arial"/>
            <w:color w:val="404040"/>
          </w:rPr>
          <w:t xml:space="preserve"> – descrição detalhada do objeto a ser contratado, especificando atividades, responsabilidades, prazos, recursos necessários, entregas esperadas e critérios de aceitação. O escopo deve servir como base para a elaboração da </w:t>
        </w:r>
        <w:r w:rsidR="00422E66" w:rsidRPr="00FF7C9E">
          <w:rPr>
            <w:rFonts w:cs="Arial"/>
            <w:color w:val="404040"/>
          </w:rPr>
          <w:t xml:space="preserve">SOLICITAÇÃO DE CONTRATAÇÃO </w:t>
        </w:r>
        <w:r w:rsidRPr="00FF7C9E">
          <w:rPr>
            <w:rFonts w:cs="Arial"/>
            <w:color w:val="404040"/>
          </w:rPr>
          <w:t xml:space="preserve">(SC), para a preparação das propostas pelos </w:t>
        </w:r>
        <w:r w:rsidR="00422E66" w:rsidRPr="00FF7C9E">
          <w:rPr>
            <w:rFonts w:cs="Arial"/>
            <w:color w:val="404040"/>
          </w:rPr>
          <w:t xml:space="preserve">FORNECEDORES </w:t>
        </w:r>
        <w:r w:rsidRPr="00FF7C9E">
          <w:rPr>
            <w:rFonts w:cs="Arial"/>
            <w:color w:val="404040"/>
          </w:rPr>
          <w:t>e para a formalização do contrato.</w:t>
        </w:r>
      </w:ins>
    </w:p>
    <w:p w14:paraId="0C8D5624" w14:textId="77777777" w:rsidR="00FF7C9E" w:rsidRDefault="00FF7C9E" w:rsidP="002F7E68">
      <w:pPr>
        <w:tabs>
          <w:tab w:val="left" w:pos="540"/>
        </w:tabs>
        <w:ind w:firstLine="0"/>
        <w:rPr>
          <w:ins w:id="68" w:author="Bianca Abreu - HIDROBR" w:date="2025-08-22T17:01:00Z"/>
          <w:rFonts w:cs="Arial"/>
          <w:color w:val="404040"/>
        </w:rPr>
      </w:pPr>
    </w:p>
    <w:p w14:paraId="252E4D7D" w14:textId="04847560" w:rsidR="008E0F26" w:rsidRDefault="008E0F26" w:rsidP="002F7E68">
      <w:pPr>
        <w:tabs>
          <w:tab w:val="left" w:pos="540"/>
        </w:tabs>
        <w:ind w:firstLine="0"/>
        <w:rPr>
          <w:ins w:id="69" w:author="Bianca Abreu - HIDROBR" w:date="2025-08-22T17:01:00Z"/>
          <w:rFonts w:cs="Arial"/>
          <w:color w:val="404040"/>
        </w:rPr>
      </w:pPr>
      <w:ins w:id="70" w:author="Bianca Abreu - HIDROBR" w:date="2025-08-22T17:01:00Z">
        <w:r>
          <w:rPr>
            <w:rFonts w:cs="Arial"/>
            <w:color w:val="404040"/>
          </w:rPr>
          <w:t xml:space="preserve">CONTRATO GUARDA-CHUVA – modelo de contrato </w:t>
        </w:r>
        <w:r w:rsidRPr="008E0F26">
          <w:rPr>
            <w:rFonts w:cs="Arial"/>
            <w:color w:val="404040"/>
          </w:rPr>
          <w:t xml:space="preserve">que, pela sua amplitude, permite cobrir uma série de necessidades da </w:t>
        </w:r>
      </w:ins>
      <w:ins w:id="71" w:author="Bianca Abreu - HIDROBR" w:date="2025-08-22T17:02:00Z">
        <w:r>
          <w:rPr>
            <w:rFonts w:cs="Arial"/>
            <w:color w:val="404040"/>
          </w:rPr>
          <w:t>CONTRATANTE que possam</w:t>
        </w:r>
      </w:ins>
      <w:ins w:id="72" w:author="Bianca Abreu - HIDROBR" w:date="2025-08-22T17:01:00Z">
        <w:r w:rsidRPr="008E0F26">
          <w:rPr>
            <w:rFonts w:cs="Arial"/>
            <w:color w:val="404040"/>
          </w:rPr>
          <w:t xml:space="preserve"> surgir ao longo do tempo</w:t>
        </w:r>
      </w:ins>
      <w:ins w:id="73" w:author="Bianca Abreu - HIDROBR" w:date="2025-08-22T17:02:00Z">
        <w:r>
          <w:rPr>
            <w:rFonts w:cs="Arial"/>
            <w:color w:val="404040"/>
          </w:rPr>
          <w:t>.</w:t>
        </w:r>
      </w:ins>
      <w:r w:rsidR="006802A4">
        <w:rPr>
          <w:rFonts w:cs="Arial"/>
          <w:color w:val="404040"/>
        </w:rPr>
        <w:t xml:space="preserve"> O CONTRATO GUARDA-CHUVA deve ser acionado por meio de </w:t>
      </w:r>
      <w:r w:rsidR="006802A4" w:rsidRPr="00B4274A">
        <w:rPr>
          <w:rFonts w:cs="Arial"/>
          <w:color w:val="404040"/>
        </w:rPr>
        <w:t>ORDEM DE SERVIÇO.</w:t>
      </w:r>
      <w:r w:rsidR="006802A4">
        <w:rPr>
          <w:rFonts w:cs="Arial"/>
          <w:color w:val="404040"/>
        </w:rPr>
        <w:t xml:space="preserve"> </w:t>
      </w:r>
    </w:p>
    <w:p w14:paraId="7C5F86E7" w14:textId="77777777" w:rsidR="008E0F26" w:rsidRDefault="008E0F26" w:rsidP="002F7E68">
      <w:pPr>
        <w:tabs>
          <w:tab w:val="left" w:pos="540"/>
        </w:tabs>
        <w:ind w:firstLine="0"/>
        <w:rPr>
          <w:ins w:id="74" w:author="Bianca Abreu - HIDROBR" w:date="2025-08-22T15:10:00Z"/>
          <w:rFonts w:cs="Arial"/>
          <w:color w:val="404040"/>
        </w:rPr>
      </w:pPr>
    </w:p>
    <w:p w14:paraId="77C74B98" w14:textId="77777777" w:rsidR="002F7E68" w:rsidRDefault="002F7E68">
      <w:pPr>
        <w:tabs>
          <w:tab w:val="left" w:pos="540"/>
        </w:tabs>
        <w:ind w:firstLine="0"/>
        <w:rPr>
          <w:ins w:id="75" w:author="Bianca Abreu - HIDROBR" w:date="2025-08-22T15:09:00Z"/>
          <w:rFonts w:cs="Arial"/>
          <w:color w:val="404040"/>
        </w:rPr>
        <w:pPrChange w:id="76" w:author="Bianca Abreu - HIDROBR" w:date="2025-08-22T15:09:00Z">
          <w:pPr>
            <w:tabs>
              <w:tab w:val="left" w:pos="540"/>
            </w:tabs>
            <w:ind w:firstLine="0"/>
            <w:jc w:val="left"/>
          </w:pPr>
        </w:pPrChange>
      </w:pPr>
      <w:ins w:id="77" w:author="Bianca Abreu - HIDROBR" w:date="2025-08-22T15:09:00Z">
        <w:r w:rsidRPr="00775461">
          <w:rPr>
            <w:rFonts w:cs="Arial"/>
            <w:color w:val="404040"/>
          </w:rPr>
          <w:t xml:space="preserve">FISCAL DE CONTRATO – colaborador formalmente designado pela </w:t>
        </w:r>
        <w:r>
          <w:rPr>
            <w:rFonts w:cs="Arial"/>
            <w:color w:val="404040"/>
          </w:rPr>
          <w:t>ÁREA DEMANDANTE</w:t>
        </w:r>
        <w:r w:rsidRPr="00775461">
          <w:rPr>
            <w:rFonts w:cs="Arial"/>
            <w:color w:val="404040"/>
          </w:rPr>
          <w:t xml:space="preserve">, responsável por acompanhar, registrar e atestar a execução dos </w:t>
        </w:r>
        <w:r w:rsidR="004E5E79" w:rsidRPr="00775461">
          <w:rPr>
            <w:rFonts w:cs="Arial"/>
            <w:color w:val="404040"/>
          </w:rPr>
          <w:t>SERVIÇOS TERCEIRIZADOS</w:t>
        </w:r>
        <w:r w:rsidRPr="00775461">
          <w:rPr>
            <w:rFonts w:cs="Arial"/>
            <w:color w:val="404040"/>
          </w:rPr>
          <w:t>, garantindo a conformidade com o contrato firmado, comunicando desvios e solicitando medidas corretivas quando necessário.</w:t>
        </w:r>
      </w:ins>
    </w:p>
    <w:p w14:paraId="33ABF3D7" w14:textId="77777777" w:rsidR="002F7E68" w:rsidRDefault="002F7E68" w:rsidP="002F7E68">
      <w:pPr>
        <w:tabs>
          <w:tab w:val="left" w:pos="540"/>
        </w:tabs>
        <w:ind w:firstLine="0"/>
        <w:rPr>
          <w:ins w:id="78" w:author="Bianca Abreu - HIDROBR" w:date="2025-08-22T15:10:00Z"/>
          <w:rFonts w:cs="Arial"/>
          <w:color w:val="404040"/>
        </w:rPr>
      </w:pPr>
    </w:p>
    <w:p w14:paraId="66B64F0D" w14:textId="6E331204" w:rsidR="002F7E68" w:rsidRDefault="002F7E68" w:rsidP="002F7E68">
      <w:pPr>
        <w:tabs>
          <w:tab w:val="left" w:pos="540"/>
        </w:tabs>
        <w:ind w:firstLine="0"/>
        <w:rPr>
          <w:ins w:id="79" w:author="Bianca Abreu - HIDROBR" w:date="2025-08-22T16:48:00Z"/>
          <w:rFonts w:cs="Arial"/>
          <w:color w:val="404040"/>
        </w:rPr>
      </w:pPr>
      <w:ins w:id="80" w:author="Bianca Abreu - HIDROBR" w:date="2025-08-22T15:09:00Z">
        <w:r>
          <w:rPr>
            <w:rFonts w:cs="Arial"/>
            <w:color w:val="404040"/>
          </w:rPr>
          <w:t xml:space="preserve">FORNECEDOR – pessoa física ou jurídica contratada para a prestação de </w:t>
        </w:r>
        <w:r w:rsidR="001E6E72">
          <w:rPr>
            <w:rFonts w:cs="Arial"/>
            <w:color w:val="404040"/>
          </w:rPr>
          <w:t>SERVIÇOS TERCEIRIZADOS</w:t>
        </w:r>
        <w:r>
          <w:rPr>
            <w:rFonts w:cs="Arial"/>
            <w:color w:val="404040"/>
          </w:rPr>
          <w:t xml:space="preserve">, providos externamente e sem nenhum vínculo empregatício. </w:t>
        </w:r>
      </w:ins>
    </w:p>
    <w:p w14:paraId="7B039EA7" w14:textId="77777777" w:rsidR="00E91A79" w:rsidRDefault="00E91A79" w:rsidP="002F7E68">
      <w:pPr>
        <w:tabs>
          <w:tab w:val="left" w:pos="540"/>
        </w:tabs>
        <w:ind w:firstLine="0"/>
        <w:rPr>
          <w:ins w:id="81" w:author="Bianca Abreu - HIDROBR" w:date="2025-08-22T16:48:00Z"/>
          <w:rFonts w:cs="Arial"/>
          <w:color w:val="404040"/>
        </w:rPr>
      </w:pPr>
    </w:p>
    <w:p w14:paraId="54EA7350" w14:textId="77777777" w:rsidR="002F7E68" w:rsidRDefault="00E91A79" w:rsidP="002F7E68">
      <w:pPr>
        <w:tabs>
          <w:tab w:val="left" w:pos="540"/>
        </w:tabs>
        <w:ind w:firstLine="0"/>
        <w:rPr>
          <w:ins w:id="82" w:author="Bianca Abreu - HIDROBR" w:date="2025-08-22T16:49:00Z"/>
          <w:rFonts w:cs="Arial"/>
          <w:color w:val="404040"/>
        </w:rPr>
      </w:pPr>
      <w:ins w:id="83" w:author="Bianca Abreu - HIDROBR" w:date="2025-08-22T16:48:00Z">
        <w:r>
          <w:rPr>
            <w:rFonts w:cs="Arial"/>
            <w:color w:val="404040"/>
          </w:rPr>
          <w:t>GESTÃO DE TERCEIROS – setor da HIDROBR responsável pel</w:t>
        </w:r>
        <w:r w:rsidR="008900ED">
          <w:rPr>
            <w:rFonts w:cs="Arial"/>
            <w:color w:val="404040"/>
          </w:rPr>
          <w:t>a prospecção de F</w:t>
        </w:r>
      </w:ins>
      <w:ins w:id="84" w:author="Bianca Abreu - HIDROBR" w:date="2025-08-22T16:49:00Z">
        <w:r w:rsidR="008900ED">
          <w:rPr>
            <w:rFonts w:cs="Arial"/>
            <w:color w:val="404040"/>
          </w:rPr>
          <w:t xml:space="preserve">ORNECEDORES e o gerenciamento dos </w:t>
        </w:r>
        <w:r w:rsidR="008900ED" w:rsidRPr="006C111B">
          <w:rPr>
            <w:rFonts w:cs="Arial"/>
            <w:color w:val="404040"/>
          </w:rPr>
          <w:t>CONTRATO</w:t>
        </w:r>
        <w:r w:rsidR="008900ED">
          <w:rPr>
            <w:rFonts w:cs="Arial"/>
            <w:color w:val="404040"/>
          </w:rPr>
          <w:t>S</w:t>
        </w:r>
        <w:r w:rsidR="008900ED" w:rsidRPr="006C111B">
          <w:rPr>
            <w:rFonts w:cs="Arial"/>
            <w:color w:val="404040"/>
          </w:rPr>
          <w:t xml:space="preserve"> DE PRESTAÇÃO DE SERVIÇOS TERCEIRIZADOS</w:t>
        </w:r>
        <w:r w:rsidR="008900ED">
          <w:rPr>
            <w:rFonts w:cs="Arial"/>
            <w:color w:val="404040"/>
          </w:rPr>
          <w:t>.</w:t>
        </w:r>
      </w:ins>
    </w:p>
    <w:p w14:paraId="4156ADA3" w14:textId="77777777" w:rsidR="008900ED" w:rsidRDefault="008900ED" w:rsidP="002F7E68">
      <w:pPr>
        <w:tabs>
          <w:tab w:val="left" w:pos="540"/>
        </w:tabs>
        <w:ind w:firstLine="0"/>
        <w:rPr>
          <w:ins w:id="85" w:author="Bianca Abreu - HIDROBR" w:date="2025-08-22T15:10:00Z"/>
          <w:rFonts w:cs="Arial"/>
          <w:color w:val="404040"/>
        </w:rPr>
      </w:pPr>
    </w:p>
    <w:p w14:paraId="35501D6F" w14:textId="41E2B91D" w:rsidR="002F7E68" w:rsidRPr="00A163E4" w:rsidRDefault="002F7E68" w:rsidP="002F7E68">
      <w:pPr>
        <w:tabs>
          <w:tab w:val="left" w:pos="540"/>
        </w:tabs>
        <w:ind w:firstLine="0"/>
        <w:rPr>
          <w:ins w:id="86" w:author="Bianca Abreu - HIDROBR" w:date="2025-08-22T15:16:00Z"/>
          <w:rFonts w:cs="Arial"/>
          <w:color w:val="404040"/>
        </w:rPr>
      </w:pPr>
      <w:ins w:id="87" w:author="Bianca Abreu - HIDROBR" w:date="2025-08-22T15:09:00Z">
        <w:r w:rsidRPr="00A163E4">
          <w:rPr>
            <w:rFonts w:cs="Arial"/>
            <w:color w:val="404040"/>
          </w:rPr>
          <w:t xml:space="preserve">GESTÃO DOS FORNECEDORES – conjunto de práticas e procedimentos aplicados durante toda a vigência contratual, visando assegurar o cumprimento das obrigações assumidas, a qualidade dos </w:t>
        </w:r>
      </w:ins>
      <w:ins w:id="88" w:author="Bianca Abreu - HIDROBR" w:date="2025-08-22T15:16:00Z">
        <w:r w:rsidRPr="00A163E4">
          <w:rPr>
            <w:rFonts w:cs="Arial"/>
            <w:color w:val="404040"/>
          </w:rPr>
          <w:lastRenderedPageBreak/>
          <w:t xml:space="preserve">serviços prestados e a conformidade com requisitos legais, normativos e internos da </w:t>
        </w:r>
      </w:ins>
      <w:r w:rsidR="00B203A8">
        <w:rPr>
          <w:rFonts w:cs="Arial"/>
          <w:color w:val="404040"/>
        </w:rPr>
        <w:t>CONTRATANTE</w:t>
      </w:r>
      <w:ins w:id="89" w:author="Bianca Abreu - HIDROBR" w:date="2025-08-22T15:16:00Z">
        <w:r w:rsidRPr="00A163E4">
          <w:rPr>
            <w:rFonts w:cs="Arial"/>
            <w:color w:val="404040"/>
          </w:rPr>
          <w:t>.</w:t>
        </w:r>
      </w:ins>
    </w:p>
    <w:p w14:paraId="5D85EF48" w14:textId="77777777" w:rsidR="002F7E68" w:rsidRDefault="002F7E68" w:rsidP="002F7E68">
      <w:pPr>
        <w:tabs>
          <w:tab w:val="left" w:pos="540"/>
        </w:tabs>
        <w:ind w:firstLine="0"/>
        <w:rPr>
          <w:ins w:id="90" w:author="Bianca Abreu - HIDROBR" w:date="2025-08-22T15:10:00Z"/>
          <w:rFonts w:cs="Arial"/>
          <w:color w:val="404040"/>
        </w:rPr>
      </w:pPr>
    </w:p>
    <w:p w14:paraId="763993B1" w14:textId="653C779C" w:rsidR="002F7E68" w:rsidRPr="00A163E4" w:rsidRDefault="002F7E68">
      <w:pPr>
        <w:tabs>
          <w:tab w:val="left" w:pos="540"/>
        </w:tabs>
        <w:ind w:firstLine="0"/>
        <w:rPr>
          <w:ins w:id="91" w:author="Bianca Abreu - HIDROBR" w:date="2025-08-22T15:09:00Z"/>
          <w:rFonts w:cs="Arial"/>
          <w:color w:val="404040"/>
        </w:rPr>
        <w:pPrChange w:id="92" w:author="Bianca Abreu - HIDROBR" w:date="2025-08-22T15:09:00Z">
          <w:pPr>
            <w:tabs>
              <w:tab w:val="left" w:pos="540"/>
            </w:tabs>
            <w:ind w:firstLine="0"/>
            <w:jc w:val="left"/>
          </w:pPr>
        </w:pPrChange>
      </w:pPr>
      <w:commentRangeStart w:id="93"/>
      <w:ins w:id="94" w:author="Bianca Abreu - HIDROBR" w:date="2025-08-22T15:09:00Z">
        <w:r w:rsidRPr="00A163E4">
          <w:rPr>
            <w:rFonts w:cs="Arial"/>
            <w:color w:val="404040"/>
          </w:rPr>
          <w:t>IDENTIFICAÇÃO D</w:t>
        </w:r>
      </w:ins>
      <w:ins w:id="95" w:author="Bianca Abreu - HIDROBR" w:date="2025-08-22T16:38:00Z">
        <w:r w:rsidR="00E91A79">
          <w:rPr>
            <w:rFonts w:cs="Arial"/>
            <w:color w:val="404040"/>
          </w:rPr>
          <w:t>E</w:t>
        </w:r>
      </w:ins>
      <w:ins w:id="96" w:author="Bianca Abreu - HIDROBR" w:date="2025-08-22T15:09:00Z">
        <w:r w:rsidRPr="00A163E4">
          <w:rPr>
            <w:rFonts w:cs="Arial"/>
            <w:color w:val="404040"/>
          </w:rPr>
          <w:t xml:space="preserve"> NECESSIDADE </w:t>
        </w:r>
      </w:ins>
      <w:commentRangeEnd w:id="93"/>
      <w:r w:rsidR="00037D78">
        <w:rPr>
          <w:rStyle w:val="Refdecomentrio"/>
        </w:rPr>
        <w:commentReference w:id="93"/>
      </w:r>
      <w:ins w:id="97" w:author="Bianca Abreu - HIDROBR" w:date="2025-08-22T15:09:00Z">
        <w:r w:rsidRPr="00A163E4">
          <w:rPr>
            <w:rFonts w:cs="Arial"/>
            <w:color w:val="404040"/>
          </w:rPr>
          <w:t xml:space="preserve">– processo inicial em que a ÁREA DEMANDANTE reconhece e descreve a necessidade de contratação de </w:t>
        </w:r>
        <w:r w:rsidR="00FC0528" w:rsidRPr="00A163E4">
          <w:rPr>
            <w:rFonts w:cs="Arial"/>
            <w:color w:val="404040"/>
          </w:rPr>
          <w:t>SERVIÇOS TERCEIRIZADOS</w:t>
        </w:r>
        <w:r w:rsidRPr="00A163E4">
          <w:rPr>
            <w:rFonts w:cs="Arial"/>
            <w:color w:val="404040"/>
          </w:rPr>
          <w:t xml:space="preserve">, especificando </w:t>
        </w:r>
      </w:ins>
      <w:ins w:id="98" w:author="Bianca Abreu - HIDROBR" w:date="2025-08-25T16:01:00Z">
        <w:r w:rsidR="00FD2AAA">
          <w:rPr>
            <w:rFonts w:cs="Arial"/>
            <w:color w:val="404040"/>
          </w:rPr>
          <w:t>ESCOPO DE CONTRATAÇÃO</w:t>
        </w:r>
      </w:ins>
      <w:ins w:id="99" w:author="Bianca Abreu - HIDROBR" w:date="2025-08-22T15:09:00Z">
        <w:r w:rsidRPr="00A163E4">
          <w:rPr>
            <w:rFonts w:cs="Arial"/>
            <w:color w:val="404040"/>
          </w:rPr>
          <w:t>, objetivos, prazo e requisitos mínimos para atendimento da demanda</w:t>
        </w:r>
        <w:r>
          <w:rPr>
            <w:rFonts w:cs="Arial"/>
            <w:color w:val="404040"/>
          </w:rPr>
          <w:t>, bem como a definição do perfil do fornecedor</w:t>
        </w:r>
        <w:r w:rsidRPr="00A163E4">
          <w:rPr>
            <w:rFonts w:cs="Arial"/>
            <w:color w:val="404040"/>
          </w:rPr>
          <w:t>.</w:t>
        </w:r>
      </w:ins>
    </w:p>
    <w:p w14:paraId="19E3D4C8" w14:textId="77777777" w:rsidR="002F7E68" w:rsidRDefault="002F7E68" w:rsidP="002F7E68">
      <w:pPr>
        <w:tabs>
          <w:tab w:val="left" w:pos="540"/>
        </w:tabs>
        <w:ind w:firstLine="0"/>
        <w:rPr>
          <w:ins w:id="100" w:author="Bianca Abreu - HIDROBR" w:date="2025-08-22T15:10:00Z"/>
          <w:rFonts w:cs="Arial"/>
          <w:color w:val="404040"/>
        </w:rPr>
      </w:pPr>
    </w:p>
    <w:p w14:paraId="5466AA49" w14:textId="713926CC" w:rsidR="002F7E68" w:rsidRDefault="002F7E68" w:rsidP="002F7E68">
      <w:pPr>
        <w:tabs>
          <w:tab w:val="left" w:pos="540"/>
        </w:tabs>
        <w:ind w:firstLine="0"/>
        <w:rPr>
          <w:ins w:id="101" w:author="Bianca Abreu - HIDROBR" w:date="2025-08-22T15:09:00Z"/>
          <w:rFonts w:cs="Arial"/>
          <w:color w:val="404040"/>
        </w:rPr>
      </w:pPr>
      <w:ins w:id="102" w:author="Bianca Abreu - HIDROBR" w:date="2025-08-22T15:09:00Z">
        <w:r w:rsidRPr="006065B2">
          <w:rPr>
            <w:rFonts w:cs="Arial"/>
            <w:color w:val="404040"/>
          </w:rPr>
          <w:t>MEDIÇÃO</w:t>
        </w:r>
      </w:ins>
      <w:r w:rsidR="002C7FD2" w:rsidRPr="006065B2">
        <w:rPr>
          <w:rFonts w:cs="Arial"/>
          <w:color w:val="404040"/>
        </w:rPr>
        <w:t xml:space="preserve"> </w:t>
      </w:r>
      <w:ins w:id="103" w:author="Bianca Abreu - HIDROBR" w:date="2025-08-22T15:09:00Z">
        <w:r w:rsidRPr="006065B2">
          <w:rPr>
            <w:rFonts w:cs="Arial"/>
            <w:color w:val="404040"/>
          </w:rPr>
          <w:t>–</w:t>
        </w:r>
        <w:r w:rsidRPr="00775461">
          <w:rPr>
            <w:rFonts w:cs="Arial"/>
            <w:color w:val="404040"/>
          </w:rPr>
          <w:t xml:space="preserve"> processo de verificação periódica da execução dos serviços contratados, por meio da conferência de </w:t>
        </w:r>
        <w:r w:rsidR="00FC0528" w:rsidRPr="00775461">
          <w:rPr>
            <w:rFonts w:cs="Arial"/>
            <w:color w:val="404040"/>
          </w:rPr>
          <w:t>BOLETINS DE MEDIÇÃO</w:t>
        </w:r>
      </w:ins>
      <w:r w:rsidR="0025632C">
        <w:rPr>
          <w:rFonts w:cs="Arial"/>
          <w:color w:val="404040"/>
        </w:rPr>
        <w:t xml:space="preserve"> (BM)</w:t>
      </w:r>
      <w:ins w:id="104" w:author="Bianca Abreu - HIDROBR" w:date="2025-08-22T15:09:00Z">
        <w:r w:rsidRPr="00775461">
          <w:rPr>
            <w:rFonts w:cs="Arial"/>
            <w:color w:val="404040"/>
          </w:rPr>
          <w:t>, indicadores de desempenho</w:t>
        </w:r>
        <w:r>
          <w:rPr>
            <w:rFonts w:cs="Arial"/>
            <w:color w:val="404040"/>
          </w:rPr>
          <w:t xml:space="preserve"> </w:t>
        </w:r>
        <w:r w:rsidRPr="00775461">
          <w:rPr>
            <w:rFonts w:cs="Arial"/>
            <w:color w:val="404040"/>
          </w:rPr>
          <w:t>e registros, assegurando a conformidade com o contrato e o atingimento dos resultados esperados.</w:t>
        </w:r>
      </w:ins>
    </w:p>
    <w:p w14:paraId="019FA41D" w14:textId="77777777" w:rsidR="002F7E68" w:rsidRDefault="002F7E68" w:rsidP="002F7E68">
      <w:pPr>
        <w:tabs>
          <w:tab w:val="left" w:pos="540"/>
        </w:tabs>
        <w:ind w:firstLine="0"/>
        <w:rPr>
          <w:ins w:id="105" w:author="Bianca Abreu - HIDROBR" w:date="2025-08-22T15:10:00Z"/>
          <w:rFonts w:cs="Arial"/>
          <w:color w:val="404040"/>
        </w:rPr>
      </w:pPr>
    </w:p>
    <w:p w14:paraId="6467AE18" w14:textId="77777777" w:rsidR="002F7E68" w:rsidRDefault="002F7E68">
      <w:pPr>
        <w:tabs>
          <w:tab w:val="left" w:pos="540"/>
        </w:tabs>
        <w:ind w:firstLine="0"/>
        <w:rPr>
          <w:ins w:id="106" w:author="Bianca Abreu - HIDROBR" w:date="2025-08-22T15:09:00Z"/>
          <w:rFonts w:cs="Arial"/>
          <w:color w:val="404040"/>
        </w:rPr>
        <w:pPrChange w:id="107" w:author="Bianca Abreu - HIDROBR" w:date="2025-08-22T15:09:00Z">
          <w:pPr>
            <w:tabs>
              <w:tab w:val="left" w:pos="540"/>
            </w:tabs>
            <w:ind w:firstLine="0"/>
            <w:jc w:val="left"/>
          </w:pPr>
        </w:pPrChange>
      </w:pPr>
      <w:ins w:id="108" w:author="Bianca Abreu - HIDROBR" w:date="2025-08-22T15:09:00Z">
        <w:r w:rsidRPr="00A163E4">
          <w:rPr>
            <w:rFonts w:cs="Arial"/>
            <w:color w:val="404040"/>
          </w:rPr>
          <w:t>MONITORAMENTO DOS FORNECEDORES – atividade sistemática de acompanhamento e avaliação contínua do desempenho dos fornecedores, por meio de indicadores</w:t>
        </w:r>
        <w:r>
          <w:rPr>
            <w:rFonts w:cs="Arial"/>
            <w:color w:val="404040"/>
          </w:rPr>
          <w:t xml:space="preserve"> </w:t>
        </w:r>
        <w:r w:rsidRPr="00A163E4">
          <w:rPr>
            <w:rFonts w:cs="Arial"/>
            <w:color w:val="404040"/>
          </w:rPr>
          <w:t>e registros, permitindo identificar desvios, propor melhorias e garantir a efetividade dos serviços terceirizados.</w:t>
        </w:r>
      </w:ins>
    </w:p>
    <w:p w14:paraId="1C75CA5B" w14:textId="77777777" w:rsidR="002C7FD2" w:rsidRDefault="002C7FD2" w:rsidP="002F7E68">
      <w:pPr>
        <w:tabs>
          <w:tab w:val="left" w:pos="540"/>
        </w:tabs>
        <w:ind w:firstLine="0"/>
        <w:rPr>
          <w:rFonts w:cs="Arial"/>
          <w:color w:val="404040"/>
        </w:rPr>
      </w:pPr>
    </w:p>
    <w:p w14:paraId="35716625" w14:textId="77777777" w:rsidR="002F7E68" w:rsidRDefault="00CA7AC4" w:rsidP="002F7E68">
      <w:pPr>
        <w:tabs>
          <w:tab w:val="left" w:pos="540"/>
        </w:tabs>
        <w:ind w:firstLine="0"/>
        <w:rPr>
          <w:ins w:id="109" w:author="Bianca Abreu - HIDROBR" w:date="2025-08-25T13:06:00Z"/>
          <w:rFonts w:cs="Arial"/>
          <w:color w:val="404040"/>
        </w:rPr>
      </w:pPr>
      <w:ins w:id="110" w:author="Bianca Abreu - HIDROBR" w:date="2025-08-25T13:05:00Z">
        <w:r w:rsidRPr="00CA7AC4">
          <w:rPr>
            <w:rFonts w:cs="Arial"/>
            <w:color w:val="404040"/>
          </w:rPr>
          <w:t>NÚMERO DO PROCESSO</w:t>
        </w:r>
        <w:r>
          <w:rPr>
            <w:rFonts w:cs="Arial"/>
            <w:color w:val="404040"/>
          </w:rPr>
          <w:t xml:space="preserve"> </w:t>
        </w:r>
      </w:ins>
      <w:ins w:id="111" w:author="Bianca Abreu - HIDROBR" w:date="2025-08-25T13:06:00Z">
        <w:r w:rsidRPr="00A163E4">
          <w:rPr>
            <w:rFonts w:cs="Arial"/>
            <w:color w:val="404040"/>
          </w:rPr>
          <w:t>–</w:t>
        </w:r>
        <w:r>
          <w:rPr>
            <w:rFonts w:cs="Arial"/>
            <w:color w:val="404040"/>
          </w:rPr>
          <w:t xml:space="preserve"> numeração</w:t>
        </w:r>
      </w:ins>
      <w:ins w:id="112" w:author="Bianca Abreu - HIDROBR" w:date="2025-08-25T13:05:00Z">
        <w:r>
          <w:rPr>
            <w:rFonts w:cs="Arial"/>
            <w:color w:val="404040"/>
          </w:rPr>
          <w:t xml:space="preserve"> sequencial gerada pelo </w:t>
        </w:r>
        <w:r w:rsidRPr="00CA7AC4">
          <w:rPr>
            <w:rFonts w:cs="Arial"/>
            <w:color w:val="404040"/>
          </w:rPr>
          <w:t>BANCO DE DADOS INTRADO</w:t>
        </w:r>
        <w:r>
          <w:rPr>
            <w:rFonts w:cs="Arial"/>
            <w:color w:val="404040"/>
          </w:rPr>
          <w:t xml:space="preserve">, </w:t>
        </w:r>
      </w:ins>
      <w:ins w:id="113" w:author="Bianca Abreu - HIDROBR" w:date="2025-08-25T13:06:00Z">
        <w:r>
          <w:rPr>
            <w:rFonts w:cs="Arial"/>
            <w:color w:val="404040"/>
          </w:rPr>
          <w:t>para permitir o acompanhamento de</w:t>
        </w:r>
      </w:ins>
      <w:ins w:id="114" w:author="Bianca Abreu - HIDROBR" w:date="2025-08-25T13:19:00Z">
        <w:r w:rsidR="008154A5">
          <w:rPr>
            <w:rFonts w:cs="Arial"/>
            <w:color w:val="404040"/>
          </w:rPr>
          <w:t xml:space="preserve"> todas as etapas do processo de </w:t>
        </w:r>
      </w:ins>
      <w:ins w:id="115" w:author="Bianca Abreu - HIDROBR" w:date="2025-08-25T13:20:00Z">
        <w:r w:rsidR="008154A5" w:rsidRPr="006C111B">
          <w:rPr>
            <w:rFonts w:cs="Arial"/>
            <w:color w:val="404040"/>
          </w:rPr>
          <w:t>CONTRATO DE PRESTAÇÃO DE SERVIÇOS TERCEIRIZADOS</w:t>
        </w:r>
        <w:r w:rsidR="008154A5">
          <w:rPr>
            <w:rFonts w:cs="Arial"/>
            <w:color w:val="404040"/>
          </w:rPr>
          <w:t xml:space="preserve">, bem como ter acesso a </w:t>
        </w:r>
      </w:ins>
      <w:ins w:id="116" w:author="Bianca Abreu - HIDROBR" w:date="2025-08-25T13:06:00Z">
        <w:r>
          <w:rPr>
            <w:rFonts w:cs="Arial"/>
            <w:color w:val="404040"/>
          </w:rPr>
          <w:t>todo o histórico</w:t>
        </w:r>
      </w:ins>
      <w:ins w:id="117" w:author="Bianca Abreu - HIDROBR" w:date="2025-08-25T13:19:00Z">
        <w:r w:rsidR="008154A5">
          <w:rPr>
            <w:rFonts w:cs="Arial"/>
            <w:color w:val="404040"/>
          </w:rPr>
          <w:t xml:space="preserve"> </w:t>
        </w:r>
      </w:ins>
      <w:ins w:id="118" w:author="Bianca Abreu - HIDROBR" w:date="2025-08-25T13:20:00Z">
        <w:r w:rsidR="008154A5">
          <w:rPr>
            <w:rFonts w:cs="Arial"/>
            <w:color w:val="404040"/>
          </w:rPr>
          <w:t xml:space="preserve">correlato. </w:t>
        </w:r>
      </w:ins>
    </w:p>
    <w:p w14:paraId="5A685888" w14:textId="77777777" w:rsidR="00CA7AC4" w:rsidRDefault="00CA7AC4" w:rsidP="002F7E68">
      <w:pPr>
        <w:tabs>
          <w:tab w:val="left" w:pos="540"/>
        </w:tabs>
        <w:ind w:firstLine="0"/>
        <w:rPr>
          <w:ins w:id="119" w:author="Bianca Abreu - HIDROBR" w:date="2025-08-25T15:14:00Z"/>
          <w:rFonts w:cs="Arial"/>
          <w:color w:val="404040"/>
        </w:rPr>
      </w:pPr>
    </w:p>
    <w:p w14:paraId="58B97F96" w14:textId="4D0A9948" w:rsidR="00052EC7" w:rsidRDefault="00052EC7" w:rsidP="002F7E68">
      <w:pPr>
        <w:tabs>
          <w:tab w:val="left" w:pos="540"/>
        </w:tabs>
        <w:ind w:firstLine="0"/>
        <w:rPr>
          <w:rFonts w:cs="Arial"/>
          <w:color w:val="404040"/>
        </w:rPr>
      </w:pPr>
      <w:commentRangeStart w:id="120"/>
      <w:r w:rsidRPr="008F2AEB">
        <w:rPr>
          <w:rFonts w:cs="Arial"/>
          <w:color w:val="404040"/>
          <w:highlight w:val="yellow"/>
        </w:rPr>
        <w:t>ORDEM DE SERVIÇO</w:t>
      </w:r>
      <w:r w:rsidRPr="008F2AEB">
        <w:rPr>
          <w:rFonts w:cs="Arial"/>
          <w:color w:val="404040"/>
          <w:highlight w:val="yellow"/>
        </w:rPr>
        <w:t xml:space="preserve"> </w:t>
      </w:r>
      <w:commentRangeEnd w:id="120"/>
      <w:r w:rsidR="00D964E5">
        <w:rPr>
          <w:rStyle w:val="Refdecomentrio"/>
        </w:rPr>
        <w:commentReference w:id="120"/>
      </w:r>
      <w:r w:rsidRPr="008F2AEB">
        <w:rPr>
          <w:rFonts w:cs="Arial"/>
          <w:color w:val="404040"/>
          <w:highlight w:val="yellow"/>
        </w:rPr>
        <w:t xml:space="preserve">- </w:t>
      </w:r>
      <w:r w:rsidR="00A86856" w:rsidRPr="008F2AEB">
        <w:rPr>
          <w:rFonts w:cs="Arial"/>
          <w:color w:val="404040"/>
          <w:highlight w:val="yellow"/>
        </w:rPr>
        <w:t>documento formal emitido pela CONTRATANTE, vinculado a um CONTRATO GUARDA-CHUVA, que autoriza e detalha a execução de um serviço específico.</w:t>
      </w:r>
      <w:r w:rsidR="00A86856" w:rsidRPr="008F2AEB">
        <w:rPr>
          <w:rFonts w:cs="Arial"/>
          <w:color w:val="404040"/>
          <w:highlight w:val="yellow"/>
        </w:rPr>
        <w:t xml:space="preserve"> </w:t>
      </w:r>
      <w:r w:rsidR="008F2AEB" w:rsidRPr="008F2AEB">
        <w:rPr>
          <w:rFonts w:cs="Arial"/>
          <w:color w:val="404040"/>
          <w:highlight w:val="yellow"/>
        </w:rPr>
        <w:t>A ORDEM DE SERVIÇO constitui o instrumento de acionamento do contrato, garantindo rastreabilidade, controle e alinhamento entre CONTRATANTE e FORNECEDOR.</w:t>
      </w:r>
    </w:p>
    <w:p w14:paraId="1241EFE4" w14:textId="77777777" w:rsidR="00052EC7" w:rsidRDefault="00052EC7" w:rsidP="002F7E68">
      <w:pPr>
        <w:tabs>
          <w:tab w:val="left" w:pos="540"/>
        </w:tabs>
        <w:ind w:firstLine="0"/>
        <w:rPr>
          <w:rFonts w:cs="Arial"/>
          <w:color w:val="404040"/>
        </w:rPr>
      </w:pPr>
    </w:p>
    <w:p w14:paraId="701930FF" w14:textId="4D3916D4" w:rsidR="00A808B8" w:rsidRDefault="00A808B8" w:rsidP="002F7E68">
      <w:pPr>
        <w:tabs>
          <w:tab w:val="left" w:pos="540"/>
        </w:tabs>
        <w:ind w:firstLine="0"/>
        <w:rPr>
          <w:ins w:id="121" w:author="Bianca Abreu - HIDROBR" w:date="2025-08-22T15:10:00Z"/>
          <w:rFonts w:cs="Arial"/>
          <w:color w:val="404040"/>
        </w:rPr>
      </w:pPr>
      <w:commentRangeStart w:id="122"/>
      <w:ins w:id="123" w:author="Bianca Abreu - HIDROBR" w:date="2025-08-25T15:14:00Z">
        <w:r w:rsidRPr="00075477">
          <w:rPr>
            <w:rFonts w:cs="Arial"/>
            <w:color w:val="404040"/>
          </w:rPr>
          <w:t xml:space="preserve">PROPOSTA TÉCNICA – </w:t>
        </w:r>
      </w:ins>
      <w:commentRangeEnd w:id="122"/>
      <w:r w:rsidR="00081E1A" w:rsidRPr="00075477">
        <w:rPr>
          <w:rStyle w:val="Refdecomentrio"/>
        </w:rPr>
        <w:commentReference w:id="122"/>
      </w:r>
      <w:ins w:id="124" w:author="Bianca Abreu - HIDROBR" w:date="2025-08-25T15:14:00Z">
        <w:r w:rsidRPr="00075477">
          <w:rPr>
            <w:rFonts w:cs="Arial"/>
            <w:color w:val="404040"/>
          </w:rPr>
          <w:t>documento elaborado pelo FORNECEDOR que detalha exclusivamente os aspectos técnicos da execução do serviço demandado, tais como metodologia de trabalho, recursos humanos e materiais, cronograma, capacitação da equipe e requisitos técnicos de atendimento, incluin</w:t>
        </w:r>
      </w:ins>
      <w:ins w:id="125" w:author="Bianca Abreu - HIDROBR" w:date="2025-08-25T15:15:00Z">
        <w:r w:rsidRPr="00075477">
          <w:rPr>
            <w:rFonts w:cs="Arial"/>
            <w:color w:val="404040"/>
          </w:rPr>
          <w:t>do</w:t>
        </w:r>
      </w:ins>
      <w:ins w:id="126" w:author="Bianca Abreu - HIDROBR" w:date="2025-08-25T15:14:00Z">
        <w:r w:rsidRPr="00075477">
          <w:rPr>
            <w:rFonts w:cs="Arial"/>
            <w:color w:val="404040"/>
          </w:rPr>
          <w:t xml:space="preserve"> valores comerciais.</w:t>
        </w:r>
      </w:ins>
      <w:r w:rsidR="00A168BE">
        <w:rPr>
          <w:rFonts w:cs="Arial"/>
          <w:color w:val="404040"/>
        </w:rPr>
        <w:t xml:space="preserve"> </w:t>
      </w:r>
      <w:r w:rsidR="00D26C45" w:rsidRPr="00075477">
        <w:rPr>
          <w:rFonts w:cs="Arial"/>
          <w:color w:val="404040"/>
          <w:highlight w:val="yellow"/>
        </w:rPr>
        <w:t>Também pode ser elaborad</w:t>
      </w:r>
      <w:r w:rsidR="00303237" w:rsidRPr="00075477">
        <w:rPr>
          <w:rFonts w:cs="Arial"/>
          <w:color w:val="404040"/>
          <w:highlight w:val="yellow"/>
        </w:rPr>
        <w:t>a</w:t>
      </w:r>
      <w:r w:rsidR="00D26C45" w:rsidRPr="00075477">
        <w:rPr>
          <w:rFonts w:cs="Arial"/>
          <w:color w:val="404040"/>
          <w:highlight w:val="yellow"/>
        </w:rPr>
        <w:t xml:space="preserve"> pelo cliente da CONTRATANTE, </w:t>
      </w:r>
      <w:r w:rsidR="00A168BE" w:rsidRPr="00075477">
        <w:rPr>
          <w:rFonts w:cs="Arial"/>
          <w:color w:val="404040"/>
          <w:highlight w:val="yellow"/>
        </w:rPr>
        <w:t>serv</w:t>
      </w:r>
      <w:r w:rsidR="00896B12" w:rsidRPr="00075477">
        <w:rPr>
          <w:rFonts w:cs="Arial"/>
          <w:color w:val="404040"/>
          <w:highlight w:val="yellow"/>
        </w:rPr>
        <w:t xml:space="preserve">indo como </w:t>
      </w:r>
      <w:r w:rsidR="00A168BE" w:rsidRPr="00075477">
        <w:rPr>
          <w:rFonts w:cs="Arial"/>
          <w:color w:val="404040"/>
          <w:highlight w:val="yellow"/>
        </w:rPr>
        <w:t xml:space="preserve">orientação para a definição do perfil do </w:t>
      </w:r>
      <w:r w:rsidR="001E5506" w:rsidRPr="00075477">
        <w:rPr>
          <w:rFonts w:cs="Arial"/>
          <w:color w:val="404040"/>
          <w:highlight w:val="yellow"/>
        </w:rPr>
        <w:t>FORNECEDOR</w:t>
      </w:r>
      <w:r w:rsidR="00A168BE" w:rsidRPr="00075477">
        <w:rPr>
          <w:rFonts w:cs="Arial"/>
          <w:color w:val="404040"/>
          <w:highlight w:val="yellow"/>
        </w:rPr>
        <w:t>.</w:t>
      </w:r>
    </w:p>
    <w:p w14:paraId="11798D71" w14:textId="77777777" w:rsidR="00A808B8" w:rsidRDefault="00A808B8" w:rsidP="002F7E68">
      <w:pPr>
        <w:tabs>
          <w:tab w:val="left" w:pos="540"/>
        </w:tabs>
        <w:ind w:firstLine="0"/>
        <w:rPr>
          <w:ins w:id="127" w:author="Bianca Abreu - HIDROBR" w:date="2025-08-25T15:13:00Z"/>
          <w:rFonts w:cs="Arial"/>
          <w:color w:val="404040"/>
        </w:rPr>
      </w:pPr>
    </w:p>
    <w:p w14:paraId="7F33E39E" w14:textId="6933862E" w:rsidR="002F7E68" w:rsidRDefault="002F7E68" w:rsidP="002F7E68">
      <w:pPr>
        <w:tabs>
          <w:tab w:val="left" w:pos="540"/>
        </w:tabs>
        <w:ind w:firstLine="0"/>
        <w:rPr>
          <w:ins w:id="128" w:author="Bianca Abreu - HIDROBR" w:date="2025-08-22T15:22:00Z"/>
          <w:rFonts w:cs="Arial"/>
          <w:color w:val="404040"/>
        </w:rPr>
      </w:pPr>
      <w:commentRangeStart w:id="129"/>
      <w:ins w:id="130" w:author="Bianca Abreu - HIDROBR" w:date="2025-08-22T15:09:00Z">
        <w:r w:rsidRPr="00A163E4">
          <w:rPr>
            <w:rFonts w:cs="Arial"/>
            <w:color w:val="404040"/>
          </w:rPr>
          <w:t>SELEÇÃO DOS FORNECEDORES – etapa em que, a partir da base de fornecedores prospectados e triados, são escolhidos aqueles que apresentam maior aderência técnica, comercial, legal e de conformidade para participar do processo de contratação.</w:t>
        </w:r>
        <w:r>
          <w:rPr>
            <w:rFonts w:cs="Arial"/>
            <w:color w:val="404040"/>
          </w:rPr>
          <w:t xml:space="preserve"> Os itens avaliados são: preço, prazo, </w:t>
        </w:r>
        <w:r>
          <w:rPr>
            <w:rFonts w:cs="Arial"/>
            <w:color w:val="404040"/>
          </w:rPr>
          <w:lastRenderedPageBreak/>
          <w:t>capacidade técnica de execução dos serviços, com ponderações diferentes,</w:t>
        </w:r>
      </w:ins>
      <w:r w:rsidR="003512C3">
        <w:rPr>
          <w:rFonts w:cs="Arial"/>
          <w:color w:val="404040"/>
        </w:rPr>
        <w:t xml:space="preserve"> definidas</w:t>
      </w:r>
      <w:ins w:id="131" w:author="Bianca Abreu - HIDROBR" w:date="2025-08-22T15:09:00Z">
        <w:r>
          <w:rPr>
            <w:rFonts w:cs="Arial"/>
            <w:color w:val="404040"/>
          </w:rPr>
          <w:t xml:space="preserve"> mediante o </w:t>
        </w:r>
      </w:ins>
      <w:ins w:id="132" w:author="Bianca Abreu - HIDROBR" w:date="2025-08-25T16:01:00Z">
        <w:r w:rsidR="00FD2AAA">
          <w:rPr>
            <w:rFonts w:cs="Arial"/>
            <w:color w:val="404040"/>
          </w:rPr>
          <w:t>ESCOPO DE CONTRATAÇÃO</w:t>
        </w:r>
      </w:ins>
      <w:ins w:id="133" w:author="Bianca Abreu - HIDROBR" w:date="2025-08-22T15:09:00Z">
        <w:r>
          <w:rPr>
            <w:rFonts w:cs="Arial"/>
            <w:color w:val="404040"/>
          </w:rPr>
          <w:t xml:space="preserve"> dos serviços </w:t>
        </w:r>
      </w:ins>
      <w:ins w:id="134" w:author="Bianca Abreu - HIDROBR" w:date="2025-08-22T15:22:00Z">
        <w:r w:rsidR="003B78A9">
          <w:rPr>
            <w:rFonts w:cs="Arial"/>
            <w:color w:val="404040"/>
          </w:rPr>
          <w:t>a serem</w:t>
        </w:r>
      </w:ins>
      <w:ins w:id="135" w:author="Bianca Abreu - HIDROBR" w:date="2025-08-22T15:09:00Z">
        <w:r>
          <w:rPr>
            <w:rFonts w:cs="Arial"/>
            <w:color w:val="404040"/>
          </w:rPr>
          <w:t xml:space="preserve"> executados. </w:t>
        </w:r>
      </w:ins>
      <w:commentRangeEnd w:id="129"/>
      <w:r w:rsidR="00B324CA">
        <w:rPr>
          <w:rStyle w:val="Refdecomentrio"/>
        </w:rPr>
        <w:commentReference w:id="129"/>
      </w:r>
    </w:p>
    <w:p w14:paraId="04B00DC0" w14:textId="77777777" w:rsidR="003B78A9" w:rsidRPr="00A163E4" w:rsidRDefault="003B78A9">
      <w:pPr>
        <w:tabs>
          <w:tab w:val="left" w:pos="540"/>
        </w:tabs>
        <w:ind w:firstLine="0"/>
        <w:rPr>
          <w:ins w:id="136" w:author="Bianca Abreu - HIDROBR" w:date="2025-08-22T15:09:00Z"/>
          <w:rFonts w:cs="Arial"/>
          <w:color w:val="404040"/>
        </w:rPr>
        <w:pPrChange w:id="137" w:author="Bianca Abreu - HIDROBR" w:date="2025-08-22T15:09:00Z">
          <w:pPr>
            <w:tabs>
              <w:tab w:val="left" w:pos="540"/>
            </w:tabs>
            <w:ind w:firstLine="0"/>
            <w:jc w:val="left"/>
          </w:pPr>
        </w:pPrChange>
      </w:pPr>
    </w:p>
    <w:p w14:paraId="710C4135" w14:textId="4E6FC1A3" w:rsidR="002F7E68" w:rsidRDefault="002F7E68" w:rsidP="002F7E68">
      <w:pPr>
        <w:tabs>
          <w:tab w:val="left" w:pos="540"/>
        </w:tabs>
        <w:ind w:firstLine="0"/>
        <w:rPr>
          <w:ins w:id="138" w:author="Bianca Abreu - HIDROBR" w:date="2025-08-22T15:31:00Z"/>
          <w:rFonts w:cs="Arial"/>
          <w:color w:val="404040"/>
        </w:rPr>
      </w:pPr>
      <w:ins w:id="139" w:author="Bianca Abreu - HIDROBR" w:date="2025-08-22T15:09:00Z">
        <w:r w:rsidRPr="006C111B">
          <w:rPr>
            <w:rFonts w:cs="Arial"/>
            <w:color w:val="404040"/>
            <w:rPrChange w:id="140" w:author="Bianca Abreu - HIDROBR" w:date="2025-08-22T14:44:00Z">
              <w:rPr>
                <w:rFonts w:cs="Arial"/>
                <w:color w:val="404040"/>
                <w:highlight w:val="cyan"/>
              </w:rPr>
            </w:rPrChange>
          </w:rPr>
          <w:t>SERVIÇO TERCEIRIZADO -</w:t>
        </w:r>
        <w:r>
          <w:rPr>
            <w:rFonts w:cs="Arial"/>
            <w:color w:val="404040"/>
          </w:rPr>
          <w:t xml:space="preserve"> a</w:t>
        </w:r>
        <w:r w:rsidRPr="006C111B">
          <w:rPr>
            <w:rFonts w:cs="Arial"/>
            <w:color w:val="404040"/>
          </w:rPr>
          <w:t xml:space="preserve">tividade contratada junto a </w:t>
        </w:r>
        <w:r w:rsidRPr="00427735">
          <w:rPr>
            <w:rFonts w:cs="Arial"/>
            <w:color w:val="404040"/>
            <w:highlight w:val="yellow"/>
          </w:rPr>
          <w:t>empresa externa</w:t>
        </w:r>
        <w:r w:rsidRPr="006C111B">
          <w:rPr>
            <w:rFonts w:cs="Arial"/>
            <w:color w:val="404040"/>
          </w:rPr>
          <w:t xml:space="preserve"> (</w:t>
        </w:r>
        <w:r w:rsidR="00FC0E2D" w:rsidRPr="006C111B">
          <w:rPr>
            <w:rFonts w:cs="Arial"/>
            <w:color w:val="404040"/>
          </w:rPr>
          <w:t>FORNECEDORA</w:t>
        </w:r>
        <w:r w:rsidRPr="006C111B">
          <w:rPr>
            <w:rFonts w:cs="Arial"/>
            <w:color w:val="404040"/>
          </w:rPr>
          <w:t>)</w:t>
        </w:r>
      </w:ins>
      <w:ins w:id="141" w:author="Bianca Abreu - HIDROBR" w:date="2025-08-22T15:23:00Z">
        <w:r w:rsidR="003B78A9">
          <w:rPr>
            <w:rFonts w:cs="Arial"/>
            <w:color w:val="404040"/>
          </w:rPr>
          <w:t xml:space="preserve">, </w:t>
        </w:r>
        <w:r w:rsidR="003B78A9" w:rsidRPr="006C111B">
          <w:rPr>
            <w:rFonts w:cs="Arial"/>
            <w:color w:val="404040"/>
          </w:rPr>
          <w:t>mediante contrato formal</w:t>
        </w:r>
        <w:r w:rsidR="003B78A9">
          <w:rPr>
            <w:rFonts w:cs="Arial"/>
            <w:color w:val="404040"/>
          </w:rPr>
          <w:t>,</w:t>
        </w:r>
      </w:ins>
      <w:ins w:id="142" w:author="Bianca Abreu - HIDROBR" w:date="2025-08-22T15:09:00Z">
        <w:r w:rsidRPr="006C111B">
          <w:rPr>
            <w:rFonts w:cs="Arial"/>
            <w:color w:val="404040"/>
          </w:rPr>
          <w:t xml:space="preserve"> para execução de serviços que não serão desempenhados diretamente pelo quadro próprio da </w:t>
        </w:r>
      </w:ins>
      <w:r w:rsidR="00FC0E2D">
        <w:rPr>
          <w:rFonts w:cs="Arial"/>
          <w:color w:val="404040"/>
        </w:rPr>
        <w:t>CONTRATANTE</w:t>
      </w:r>
      <w:ins w:id="143" w:author="Bianca Abreu - HIDROBR" w:date="2025-08-22T15:23:00Z">
        <w:r w:rsidR="003B78A9">
          <w:rPr>
            <w:rFonts w:cs="Arial"/>
            <w:color w:val="404040"/>
          </w:rPr>
          <w:t xml:space="preserve">. </w:t>
        </w:r>
      </w:ins>
    </w:p>
    <w:p w14:paraId="7E2E92E0" w14:textId="77777777" w:rsidR="00CA4114" w:rsidRDefault="00CA4114" w:rsidP="002F7E68">
      <w:pPr>
        <w:tabs>
          <w:tab w:val="left" w:pos="540"/>
        </w:tabs>
        <w:ind w:firstLine="0"/>
        <w:rPr>
          <w:ins w:id="144" w:author="Bianca Abreu - HIDROBR" w:date="2025-08-22T15:31:00Z"/>
          <w:rFonts w:cs="Arial"/>
          <w:color w:val="404040"/>
        </w:rPr>
      </w:pPr>
    </w:p>
    <w:p w14:paraId="5BC588B2" w14:textId="1ACCB6B8" w:rsidR="00CA4114" w:rsidRDefault="00CA4114" w:rsidP="002F7E68">
      <w:pPr>
        <w:tabs>
          <w:tab w:val="left" w:pos="540"/>
        </w:tabs>
        <w:ind w:firstLine="0"/>
        <w:rPr>
          <w:ins w:id="145" w:author="Bianca Abreu - HIDROBR" w:date="2025-08-22T16:38:00Z"/>
          <w:rFonts w:cs="Arial"/>
          <w:color w:val="404040"/>
        </w:rPr>
      </w:pPr>
      <w:commentRangeStart w:id="146"/>
      <w:ins w:id="147" w:author="Bianca Abreu - HIDROBR" w:date="2025-08-22T15:31:00Z">
        <w:r>
          <w:rPr>
            <w:rFonts w:cs="Arial"/>
            <w:color w:val="404040"/>
          </w:rPr>
          <w:t xml:space="preserve">SOLICITAÇÃO DE </w:t>
        </w:r>
        <w:r w:rsidRPr="00BB533A">
          <w:rPr>
            <w:rFonts w:cs="Arial"/>
            <w:color w:val="404040"/>
          </w:rPr>
          <w:t xml:space="preserve">CONTRATAÇÃO (SC) </w:t>
        </w:r>
      </w:ins>
      <w:commentRangeEnd w:id="146"/>
      <w:ins w:id="148" w:author="Bianca Abreu - HIDROBR" w:date="2025-08-25T11:01:00Z">
        <w:r w:rsidR="008008C7" w:rsidRPr="00BB533A">
          <w:rPr>
            <w:rStyle w:val="Refdecomentrio"/>
          </w:rPr>
          <w:commentReference w:id="146"/>
        </w:r>
      </w:ins>
      <w:ins w:id="149" w:author="Bianca Abreu - HIDROBR" w:date="2025-08-22T15:31:00Z">
        <w:r w:rsidRPr="00BB533A">
          <w:rPr>
            <w:rFonts w:cs="Arial"/>
            <w:color w:val="404040"/>
          </w:rPr>
          <w:t xml:space="preserve">- </w:t>
        </w:r>
      </w:ins>
      <w:ins w:id="150" w:author="Bianca Abreu - HIDROBR" w:date="2025-08-22T15:37:00Z">
        <w:r w:rsidRPr="00BB533A">
          <w:rPr>
            <w:rFonts w:cs="Arial"/>
            <w:color w:val="404040"/>
          </w:rPr>
          <w:t xml:space="preserve">registro </w:t>
        </w:r>
      </w:ins>
      <w:ins w:id="151" w:author="Bianca Abreu - HIDROBR" w:date="2025-08-22T15:32:00Z">
        <w:r w:rsidRPr="00BB533A">
          <w:rPr>
            <w:rFonts w:cs="Arial"/>
            <w:color w:val="404040"/>
          </w:rPr>
          <w:t>formal elaborado pela ÁREA DEMANDANTE</w:t>
        </w:r>
      </w:ins>
      <w:ins w:id="152" w:author="Bianca Abreu - HIDROBR" w:date="2025-08-25T11:23:00Z">
        <w:r w:rsidR="00D8007B" w:rsidRPr="00BB533A">
          <w:rPr>
            <w:rFonts w:cs="Arial"/>
            <w:color w:val="404040"/>
          </w:rPr>
          <w:t>,</w:t>
        </w:r>
      </w:ins>
      <w:ins w:id="153" w:author="Bianca Abreu - HIDROBR" w:date="2025-08-22T15:32:00Z">
        <w:r w:rsidRPr="00BB533A">
          <w:rPr>
            <w:rFonts w:cs="Arial"/>
            <w:color w:val="404040"/>
          </w:rPr>
          <w:t xml:space="preserve"> </w:t>
        </w:r>
      </w:ins>
      <w:r w:rsidR="000B6A34">
        <w:rPr>
          <w:rFonts w:cs="Arial"/>
          <w:color w:val="404040"/>
        </w:rPr>
        <w:t xml:space="preserve">após a </w:t>
      </w:r>
      <w:r w:rsidR="006D46AF">
        <w:rPr>
          <w:rFonts w:cs="Arial"/>
          <w:color w:val="404040"/>
        </w:rPr>
        <w:t xml:space="preserve">SELEÇÃO DO FORNECEDOR, </w:t>
      </w:r>
      <w:ins w:id="154" w:author="Bianca Abreu - HIDROBR" w:date="2025-08-22T15:32:00Z">
        <w:r w:rsidRPr="00BB533A">
          <w:rPr>
            <w:rFonts w:cs="Arial"/>
            <w:color w:val="404040"/>
          </w:rPr>
          <w:t xml:space="preserve">para </w:t>
        </w:r>
      </w:ins>
      <w:ins w:id="155" w:author="Bianca Abreu - HIDROBR" w:date="2025-08-22T15:38:00Z">
        <w:r w:rsidRPr="00BB533A">
          <w:rPr>
            <w:rFonts w:cs="Arial"/>
            <w:color w:val="404040"/>
          </w:rPr>
          <w:t>solicitar</w:t>
        </w:r>
      </w:ins>
      <w:ins w:id="156" w:author="Bianca Abreu - HIDROBR" w:date="2025-08-22T15:32:00Z">
        <w:r w:rsidRPr="00BB533A">
          <w:rPr>
            <w:rFonts w:cs="Arial"/>
            <w:color w:val="404040"/>
          </w:rPr>
          <w:t xml:space="preserve"> </w:t>
        </w:r>
      </w:ins>
      <w:ins w:id="157" w:author="Bianca Abreu - HIDROBR" w:date="2025-08-22T15:38:00Z">
        <w:r w:rsidRPr="00BB533A">
          <w:rPr>
            <w:rFonts w:cs="Arial"/>
            <w:color w:val="404040"/>
          </w:rPr>
          <w:t>a</w:t>
        </w:r>
      </w:ins>
      <w:ins w:id="158" w:author="Bianca Abreu - HIDROBR" w:date="2025-08-22T15:32:00Z">
        <w:r w:rsidRPr="00BB533A">
          <w:rPr>
            <w:rFonts w:cs="Arial"/>
            <w:color w:val="404040"/>
          </w:rPr>
          <w:t xml:space="preserve"> contratação de </w:t>
        </w:r>
        <w:r w:rsidR="00397328" w:rsidRPr="00BB533A">
          <w:rPr>
            <w:rFonts w:cs="Arial"/>
            <w:color w:val="404040"/>
          </w:rPr>
          <w:t>SERVIÇOS TERCEIRIZADOS</w:t>
        </w:r>
        <w:r w:rsidRPr="00BB533A">
          <w:rPr>
            <w:rFonts w:cs="Arial"/>
            <w:color w:val="404040"/>
          </w:rPr>
          <w:t>, contendo</w:t>
        </w:r>
      </w:ins>
      <w:ins w:id="159" w:author="Bianca Abreu - HIDROBR" w:date="2025-08-22T15:40:00Z">
        <w:r w:rsidRPr="00BB533A">
          <w:rPr>
            <w:rFonts w:cs="Arial"/>
            <w:color w:val="404040"/>
          </w:rPr>
          <w:t xml:space="preserve"> informações como:</w:t>
        </w:r>
      </w:ins>
      <w:ins w:id="160" w:author="Bianca Abreu - HIDROBR" w:date="2025-08-22T15:32:00Z">
        <w:r w:rsidRPr="00BB533A">
          <w:rPr>
            <w:rFonts w:cs="Arial"/>
            <w:color w:val="404040"/>
          </w:rPr>
          <w:t xml:space="preserve"> </w:t>
        </w:r>
      </w:ins>
      <w:ins w:id="161" w:author="Bianca Abreu - HIDROBR" w:date="2025-08-22T15:39:00Z">
        <w:r w:rsidRPr="00BB533A">
          <w:rPr>
            <w:rFonts w:cs="Arial"/>
            <w:color w:val="404040"/>
          </w:rPr>
          <w:t xml:space="preserve">área </w:t>
        </w:r>
      </w:ins>
      <w:r w:rsidR="00C15762">
        <w:rPr>
          <w:rFonts w:cs="Arial"/>
          <w:color w:val="404040"/>
        </w:rPr>
        <w:t>demandante</w:t>
      </w:r>
      <w:ins w:id="162" w:author="Bianca Abreu - HIDROBR" w:date="2025-08-22T15:41:00Z">
        <w:r w:rsidRPr="00BB533A">
          <w:rPr>
            <w:rFonts w:cs="Arial"/>
            <w:color w:val="404040"/>
          </w:rPr>
          <w:t>, justificativa</w:t>
        </w:r>
      </w:ins>
      <w:ins w:id="163" w:author="Bianca Abreu - HIDROBR" w:date="2025-08-22T15:39:00Z">
        <w:r w:rsidRPr="00BB533A">
          <w:rPr>
            <w:rFonts w:cs="Arial"/>
            <w:color w:val="404040"/>
          </w:rPr>
          <w:t xml:space="preserve"> para contratação</w:t>
        </w:r>
      </w:ins>
      <w:ins w:id="164" w:author="Bianca Abreu - HIDROBR" w:date="2025-08-22T15:32:00Z">
        <w:r w:rsidRPr="00BB533A">
          <w:rPr>
            <w:rFonts w:cs="Arial"/>
            <w:color w:val="404040"/>
          </w:rPr>
          <w:t xml:space="preserve">, </w:t>
        </w:r>
      </w:ins>
      <w:ins w:id="165" w:author="Bianca Abreu - HIDROBR" w:date="2025-08-22T15:39:00Z">
        <w:r w:rsidRPr="00BB533A">
          <w:rPr>
            <w:rFonts w:cs="Arial"/>
            <w:color w:val="404040"/>
          </w:rPr>
          <w:t>valor provisionado para a contratação</w:t>
        </w:r>
      </w:ins>
      <w:ins w:id="166" w:author="Bianca Abreu - HIDROBR" w:date="2025-08-22T15:40:00Z">
        <w:r w:rsidRPr="00BB533A">
          <w:rPr>
            <w:rFonts w:cs="Arial"/>
            <w:color w:val="404040"/>
          </w:rPr>
          <w:t xml:space="preserve">, </w:t>
        </w:r>
      </w:ins>
      <w:ins w:id="167" w:author="Bianca Abreu - HIDROBR" w:date="2025-08-22T15:44:00Z">
        <w:r w:rsidR="001D2804" w:rsidRPr="00BB533A">
          <w:rPr>
            <w:rFonts w:cs="Arial"/>
            <w:color w:val="404040"/>
          </w:rPr>
          <w:t xml:space="preserve">objeto do contrato, valor do contrato, </w:t>
        </w:r>
        <w:r w:rsidR="001D2804" w:rsidRPr="00E04011">
          <w:rPr>
            <w:rFonts w:cs="Arial"/>
            <w:color w:val="404040"/>
            <w:highlight w:val="yellow"/>
          </w:rPr>
          <w:t>valor vendido ao cliente (conforme proposta comercial)</w:t>
        </w:r>
      </w:ins>
      <w:ins w:id="168" w:author="Bianca Abreu - HIDROBR" w:date="2025-08-22T15:32:00Z">
        <w:r w:rsidRPr="00E04011">
          <w:rPr>
            <w:rFonts w:cs="Arial"/>
            <w:color w:val="404040"/>
            <w:highlight w:val="yellow"/>
          </w:rPr>
          <w:t>,</w:t>
        </w:r>
      </w:ins>
      <w:ins w:id="169" w:author="Bianca Abreu - HIDROBR" w:date="2025-08-22T15:45:00Z">
        <w:r w:rsidR="001D2804" w:rsidRPr="00BB533A">
          <w:rPr>
            <w:rFonts w:cs="Arial"/>
            <w:color w:val="404040"/>
          </w:rPr>
          <w:t xml:space="preserve"> código do projeto, </w:t>
        </w:r>
      </w:ins>
      <w:ins w:id="170" w:author="Bianca Abreu - HIDROBR" w:date="2025-08-22T15:46:00Z">
        <w:r w:rsidR="001D2804" w:rsidRPr="00BB533A">
          <w:rPr>
            <w:rFonts w:cs="Arial"/>
            <w:color w:val="404040"/>
          </w:rPr>
          <w:t xml:space="preserve">condições de pagamento, </w:t>
        </w:r>
      </w:ins>
      <w:ins w:id="171" w:author="Bianca Abreu - HIDROBR" w:date="2025-08-22T15:32:00Z">
        <w:r w:rsidRPr="00BB533A">
          <w:rPr>
            <w:rFonts w:cs="Arial"/>
            <w:color w:val="404040"/>
          </w:rPr>
          <w:t xml:space="preserve">prazo </w:t>
        </w:r>
      </w:ins>
      <w:ins w:id="172" w:author="Bianca Abreu - HIDROBR" w:date="2025-08-22T15:45:00Z">
        <w:r w:rsidR="001D2804" w:rsidRPr="00BB533A">
          <w:rPr>
            <w:rFonts w:cs="Arial"/>
            <w:color w:val="404040"/>
          </w:rPr>
          <w:t>contratual</w:t>
        </w:r>
      </w:ins>
      <w:ins w:id="173" w:author="Bianca Abreu - HIDROBR" w:date="2025-08-22T15:46:00Z">
        <w:r w:rsidR="001D2804" w:rsidRPr="00BB533A">
          <w:rPr>
            <w:rFonts w:cs="Arial"/>
            <w:color w:val="404040"/>
          </w:rPr>
          <w:t xml:space="preserve">, apresentação da (s) proposta (s) avaliada (s) </w:t>
        </w:r>
      </w:ins>
      <w:ins w:id="174" w:author="Bianca Abreu - HIDROBR" w:date="2025-08-22T15:32:00Z">
        <w:r w:rsidRPr="00BB533A">
          <w:rPr>
            <w:rFonts w:cs="Arial"/>
            <w:color w:val="404040"/>
          </w:rPr>
          <w:t xml:space="preserve">e demais informações necessárias para iniciar o processo de </w:t>
        </w:r>
      </w:ins>
      <w:ins w:id="175" w:author="Bianca Abreu - HIDROBR" w:date="2025-08-22T15:43:00Z">
        <w:r w:rsidR="001D2804" w:rsidRPr="00BB533A">
          <w:rPr>
            <w:rFonts w:cs="Arial"/>
            <w:color w:val="404040"/>
          </w:rPr>
          <w:t>elaboração de CONTRATO DE PRESTAÇÃO DE SERVIÇOS TERCEIRIZADOS</w:t>
        </w:r>
      </w:ins>
      <w:ins w:id="176" w:author="Bianca Abreu - HIDROBR" w:date="2025-08-22T15:32:00Z">
        <w:r w:rsidRPr="00BB533A">
          <w:rPr>
            <w:rFonts w:cs="Arial"/>
            <w:color w:val="404040"/>
          </w:rPr>
          <w:t>.</w:t>
        </w:r>
      </w:ins>
    </w:p>
    <w:p w14:paraId="4419EF1A" w14:textId="77777777" w:rsidR="002D49F1" w:rsidRDefault="002D49F1" w:rsidP="002F7E68">
      <w:pPr>
        <w:tabs>
          <w:tab w:val="left" w:pos="540"/>
        </w:tabs>
        <w:ind w:firstLine="0"/>
        <w:rPr>
          <w:ins w:id="177" w:author="Bianca Abreu - HIDROBR" w:date="2025-08-22T16:38:00Z"/>
          <w:rFonts w:cs="Arial"/>
          <w:color w:val="404040"/>
        </w:rPr>
      </w:pPr>
    </w:p>
    <w:p w14:paraId="31F69B80" w14:textId="2A4FB5CE" w:rsidR="002D49F1" w:rsidRDefault="002D49F1" w:rsidP="002D49F1">
      <w:pPr>
        <w:tabs>
          <w:tab w:val="left" w:pos="540"/>
        </w:tabs>
        <w:ind w:firstLine="0"/>
        <w:rPr>
          <w:ins w:id="178" w:author="Bianca Abreu - HIDROBR" w:date="2025-08-22T16:38:00Z"/>
          <w:rFonts w:cs="Arial"/>
          <w:color w:val="404040"/>
        </w:rPr>
      </w:pPr>
      <w:ins w:id="179" w:author="Bianca Abreu - HIDROBR" w:date="2025-08-22T16:38:00Z">
        <w:r>
          <w:rPr>
            <w:rFonts w:cs="Arial"/>
            <w:color w:val="404040"/>
          </w:rPr>
          <w:t xml:space="preserve">SOLICITAÇÃO DE </w:t>
        </w:r>
        <w:r w:rsidRPr="006C111B">
          <w:rPr>
            <w:rFonts w:cs="Arial"/>
            <w:color w:val="404040"/>
          </w:rPr>
          <w:t>PROSPECÇÃO DE FORNECEDORES</w:t>
        </w:r>
        <w:r w:rsidRPr="00235469">
          <w:rPr>
            <w:rFonts w:cs="Arial"/>
            <w:color w:val="404040"/>
          </w:rPr>
          <w:t xml:space="preserve"> - p</w:t>
        </w:r>
        <w:r w:rsidRPr="006C111B">
          <w:rPr>
            <w:rFonts w:cs="Arial"/>
            <w:color w:val="404040"/>
          </w:rPr>
          <w:t xml:space="preserve">rocesso estruturado de identificação, análise e seleção preliminar de empresas </w:t>
        </w:r>
      </w:ins>
      <w:r w:rsidR="00610885">
        <w:rPr>
          <w:rFonts w:cs="Arial"/>
          <w:color w:val="404040"/>
        </w:rPr>
        <w:t xml:space="preserve">e profissionais </w:t>
      </w:r>
      <w:ins w:id="180" w:author="Bianca Abreu - HIDROBR" w:date="2025-08-22T16:38:00Z">
        <w:r w:rsidRPr="006C111B">
          <w:rPr>
            <w:rFonts w:cs="Arial"/>
            <w:color w:val="404040"/>
          </w:rPr>
          <w:t>potenciais no mercado, com objetivo de compor base de fornecedores qualificados.</w:t>
        </w:r>
      </w:ins>
    </w:p>
    <w:p w14:paraId="5CB85C48" w14:textId="77777777" w:rsidR="002F7E68" w:rsidRDefault="002F7E68" w:rsidP="002F7E68">
      <w:pPr>
        <w:tabs>
          <w:tab w:val="left" w:pos="540"/>
        </w:tabs>
        <w:ind w:firstLine="0"/>
        <w:rPr>
          <w:ins w:id="181" w:author="Bianca Abreu - HIDROBR" w:date="2025-08-22T15:10:00Z"/>
          <w:rFonts w:cs="Arial"/>
          <w:color w:val="404040"/>
        </w:rPr>
      </w:pPr>
    </w:p>
    <w:p w14:paraId="27B92DBE" w14:textId="6CC0A8EC" w:rsidR="002F7E68" w:rsidRDefault="002F7E68" w:rsidP="002F7E68">
      <w:pPr>
        <w:tabs>
          <w:tab w:val="left" w:pos="540"/>
        </w:tabs>
        <w:ind w:firstLine="0"/>
        <w:rPr>
          <w:ins w:id="182" w:author="Bianca Abreu - HIDROBR" w:date="2025-08-22T15:09:00Z"/>
          <w:rFonts w:cs="Arial"/>
          <w:color w:val="404040"/>
        </w:rPr>
      </w:pPr>
      <w:ins w:id="183" w:author="Bianca Abreu - HIDROBR" w:date="2025-08-22T15:09:00Z">
        <w:r>
          <w:rPr>
            <w:rFonts w:cs="Arial"/>
            <w:color w:val="404040"/>
          </w:rPr>
          <w:t>TRIAGEM PRIMÁRIA - e</w:t>
        </w:r>
        <w:r w:rsidRPr="006C111B">
          <w:rPr>
            <w:rFonts w:cs="Arial"/>
            <w:color w:val="404040"/>
          </w:rPr>
          <w:t xml:space="preserve">tapa de avaliação documental e técnica de fornecedores, realizada antes do processo de contratação, para verificar aderência a requisitos mínimos da </w:t>
        </w:r>
        <w:r w:rsidR="00AF05FB" w:rsidRPr="006C111B">
          <w:rPr>
            <w:rFonts w:cs="Arial"/>
            <w:color w:val="404040"/>
          </w:rPr>
          <w:t>CONTRATANTE</w:t>
        </w:r>
      </w:ins>
      <w:r w:rsidR="000F3E9E">
        <w:rPr>
          <w:rFonts w:cs="Arial"/>
          <w:color w:val="404040"/>
        </w:rPr>
        <w:t xml:space="preserve"> para a realização dos serviços. </w:t>
      </w:r>
    </w:p>
    <w:p w14:paraId="061CA7F8" w14:textId="77777777" w:rsidR="002F7E68" w:rsidRDefault="002F7E68">
      <w:pPr>
        <w:tabs>
          <w:tab w:val="left" w:pos="540"/>
        </w:tabs>
        <w:ind w:firstLine="0"/>
        <w:rPr>
          <w:ins w:id="184" w:author="Bianca Abreu - HIDROBR" w:date="2025-08-22T15:09:00Z"/>
          <w:rFonts w:cs="Arial"/>
          <w:color w:val="404040"/>
        </w:rPr>
        <w:pPrChange w:id="185" w:author="Bianca Abreu - HIDROBR" w:date="2025-08-22T15:09:00Z">
          <w:pPr>
            <w:tabs>
              <w:tab w:val="left" w:pos="540"/>
            </w:tabs>
            <w:ind w:firstLine="0"/>
            <w:jc w:val="left"/>
          </w:pPr>
        </w:pPrChange>
      </w:pPr>
    </w:p>
    <w:p w14:paraId="146495AF" w14:textId="77777777" w:rsidR="00D4598B" w:rsidDel="002F7E68" w:rsidRDefault="00D4598B" w:rsidP="002F7E68">
      <w:pPr>
        <w:tabs>
          <w:tab w:val="left" w:pos="540"/>
        </w:tabs>
        <w:ind w:firstLine="0"/>
        <w:rPr>
          <w:del w:id="186" w:author="Bianca Abreu - HIDROBR" w:date="2025-08-22T15:09:00Z"/>
          <w:rFonts w:cs="Arial"/>
          <w:b/>
          <w:bCs/>
          <w:color w:val="404040"/>
        </w:rPr>
      </w:pPr>
    </w:p>
    <w:p w14:paraId="71CF2413" w14:textId="77777777" w:rsidR="00D4598B" w:rsidRPr="00D4598B" w:rsidDel="003107DD" w:rsidRDefault="00D4598B" w:rsidP="00D4598B">
      <w:pPr>
        <w:pStyle w:val="Ttulo2"/>
        <w:numPr>
          <w:ilvl w:val="1"/>
          <w:numId w:val="39"/>
        </w:numPr>
        <w:jc w:val="left"/>
        <w:rPr>
          <w:del w:id="187" w:author="Bianca Abreu - HIDROBR" w:date="2025-08-22T14:49:00Z"/>
          <w:sz w:val="22"/>
          <w:szCs w:val="22"/>
        </w:rPr>
      </w:pPr>
      <w:del w:id="188" w:author="Bianca Abreu - HIDROBR" w:date="2025-08-22T14:49:00Z">
        <w:r w:rsidDel="003107DD">
          <w:rPr>
            <w:caps w:val="0"/>
            <w:sz w:val="22"/>
            <w:szCs w:val="22"/>
          </w:rPr>
          <w:delText>SIGLAS</w:delText>
        </w:r>
      </w:del>
    </w:p>
    <w:p w14:paraId="32A7F460" w14:textId="77777777" w:rsidR="00D4598B" w:rsidDel="003107DD" w:rsidRDefault="00D4598B" w:rsidP="008C6C46">
      <w:pPr>
        <w:tabs>
          <w:tab w:val="left" w:pos="540"/>
        </w:tabs>
        <w:ind w:firstLine="0"/>
        <w:rPr>
          <w:del w:id="189" w:author="Bianca Abreu - HIDROBR" w:date="2025-08-22T14:49:00Z"/>
          <w:rFonts w:cs="Arial"/>
          <w:b/>
          <w:bCs/>
          <w:color w:val="404040"/>
        </w:rPr>
      </w:pPr>
    </w:p>
    <w:p w14:paraId="7056C9EF" w14:textId="77777777" w:rsidR="000A6979" w:rsidDel="003107DD" w:rsidRDefault="000A6979" w:rsidP="000A6979">
      <w:pPr>
        <w:tabs>
          <w:tab w:val="left" w:pos="540"/>
        </w:tabs>
        <w:ind w:firstLine="0"/>
        <w:rPr>
          <w:del w:id="190" w:author="Bianca Abreu - HIDROBR" w:date="2025-08-22T14:49:00Z"/>
          <w:rFonts w:cs="Arial"/>
          <w:color w:val="404040"/>
        </w:rPr>
      </w:pPr>
      <w:del w:id="191" w:author="Bianca Abreu - HIDROBR" w:date="2025-08-22T14:49:00Z">
        <w:r w:rsidDel="003107DD">
          <w:rPr>
            <w:rFonts w:cs="Arial"/>
            <w:color w:val="404040"/>
          </w:rPr>
          <w:delText>SC – Solicitação de Contratação</w:delText>
        </w:r>
      </w:del>
    </w:p>
    <w:p w14:paraId="4C8DC578" w14:textId="77777777" w:rsidR="00C7466D" w:rsidRPr="00C7466D" w:rsidDel="003107DD" w:rsidRDefault="00C7466D" w:rsidP="008C6C46">
      <w:pPr>
        <w:tabs>
          <w:tab w:val="left" w:pos="540"/>
        </w:tabs>
        <w:ind w:firstLine="0"/>
        <w:rPr>
          <w:del w:id="192" w:author="Bianca Abreu - HIDROBR" w:date="2025-08-22T14:49:00Z"/>
          <w:rFonts w:cs="Arial"/>
          <w:color w:val="404040"/>
        </w:rPr>
      </w:pPr>
      <w:del w:id="193" w:author="Bianca Abreu - HIDROBR" w:date="2025-08-22T14:49:00Z">
        <w:r w:rsidRPr="00C7466D" w:rsidDel="003107DD">
          <w:rPr>
            <w:rFonts w:cs="Arial"/>
            <w:color w:val="404040"/>
          </w:rPr>
          <w:delText>SGI – Sistema de gestão integrado</w:delText>
        </w:r>
      </w:del>
    </w:p>
    <w:p w14:paraId="75DD58F1" w14:textId="77777777" w:rsidR="008C6C46" w:rsidDel="003107DD" w:rsidRDefault="00C7466D" w:rsidP="008C6C46">
      <w:pPr>
        <w:tabs>
          <w:tab w:val="left" w:pos="540"/>
        </w:tabs>
        <w:ind w:firstLine="0"/>
        <w:rPr>
          <w:del w:id="194" w:author="Bianca Abreu - HIDROBR" w:date="2025-08-22T14:49:00Z"/>
          <w:rFonts w:cs="Arial"/>
          <w:color w:val="404040"/>
        </w:rPr>
      </w:pPr>
      <w:del w:id="195" w:author="Bianca Abreu - HIDROBR" w:date="2025-08-22T14:49:00Z">
        <w:r w:rsidRPr="00C7466D" w:rsidDel="003107DD">
          <w:rPr>
            <w:rFonts w:cs="Arial"/>
            <w:color w:val="404040"/>
          </w:rPr>
          <w:delText>SSMA – Saúde, Segurança e Meio Ambiente</w:delText>
        </w:r>
      </w:del>
    </w:p>
    <w:p w14:paraId="47AA1946" w14:textId="77777777" w:rsidR="008C6C46" w:rsidDel="003107DD" w:rsidRDefault="008C6C46" w:rsidP="008C6C46">
      <w:pPr>
        <w:tabs>
          <w:tab w:val="left" w:pos="540"/>
        </w:tabs>
        <w:ind w:firstLine="0"/>
        <w:rPr>
          <w:del w:id="196" w:author="Bianca Abreu - HIDROBR" w:date="2025-08-22T14:49:00Z"/>
          <w:rFonts w:cs="Arial"/>
          <w:b/>
          <w:bCs/>
          <w:color w:val="404040"/>
        </w:rPr>
      </w:pPr>
    </w:p>
    <w:p w14:paraId="639878DB" w14:textId="77777777" w:rsidR="008C6C46" w:rsidRPr="00D4598B" w:rsidRDefault="0058208F" w:rsidP="00D4598B">
      <w:pPr>
        <w:pStyle w:val="Ttulo1"/>
        <w:numPr>
          <w:ilvl w:val="0"/>
          <w:numId w:val="39"/>
        </w:numPr>
        <w:jc w:val="left"/>
        <w:rPr>
          <w:sz w:val="22"/>
          <w:szCs w:val="22"/>
        </w:rPr>
      </w:pPr>
      <w:r w:rsidRPr="00D4598B">
        <w:rPr>
          <w:sz w:val="22"/>
          <w:szCs w:val="22"/>
        </w:rPr>
        <w:t xml:space="preserve">O PROCESSO DE </w:t>
      </w:r>
      <w:del w:id="197" w:author="Bianca Abreu - HIDROBR" w:date="2025-08-22T14:31:00Z">
        <w:r w:rsidRPr="00D4598B" w:rsidDel="00FE3F8E">
          <w:rPr>
            <w:sz w:val="22"/>
            <w:szCs w:val="22"/>
          </w:rPr>
          <w:delText>SUPRIMENTOS</w:delText>
        </w:r>
      </w:del>
      <w:ins w:id="198" w:author="Bianca Abreu - HIDROBR" w:date="2025-08-22T14:31:00Z">
        <w:r w:rsidR="00FE3F8E">
          <w:rPr>
            <w:sz w:val="22"/>
            <w:szCs w:val="22"/>
          </w:rPr>
          <w:t>CONTRATAÇÃO DE FORNECEDORES</w:t>
        </w:r>
      </w:ins>
    </w:p>
    <w:p w14:paraId="6B614F02" w14:textId="77777777" w:rsidR="00B37585" w:rsidRDefault="00B37585" w:rsidP="00B37585">
      <w:pPr>
        <w:ind w:firstLine="0"/>
        <w:rPr>
          <w:rFonts w:cs="Arial"/>
          <w:b/>
          <w:bCs/>
        </w:rPr>
      </w:pPr>
    </w:p>
    <w:p w14:paraId="0F20FDAF" w14:textId="77777777" w:rsidR="006C7896" w:rsidRDefault="0058208F" w:rsidP="00B37585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O processo de </w:t>
      </w:r>
      <w:del w:id="199" w:author="Bianca Abreu - HIDROBR" w:date="2025-08-22T14:32:00Z">
        <w:r w:rsidDel="00FE3F8E">
          <w:rPr>
            <w:rFonts w:cs="Arial"/>
            <w:color w:val="404040"/>
          </w:rPr>
          <w:delText xml:space="preserve">suprimentos </w:delText>
        </w:r>
      </w:del>
      <w:ins w:id="200" w:author="Bianca Abreu - HIDROBR" w:date="2025-08-22T14:32:00Z">
        <w:r w:rsidR="00FE3F8E">
          <w:rPr>
            <w:rFonts w:cs="Arial"/>
            <w:color w:val="404040"/>
          </w:rPr>
          <w:t xml:space="preserve">contratação de fornecedores </w:t>
        </w:r>
      </w:ins>
      <w:r>
        <w:rPr>
          <w:rFonts w:cs="Arial"/>
          <w:color w:val="404040"/>
        </w:rPr>
        <w:t>da HIDROBR busca assegurar que os processos, produtos e serviços providos externamente são devidamente controlados e assegurados, especialmente quando são incorporados nos serviços executados pela empresa, quando são prestados em nome da organização, ou quando são providos como resultado de uma decisão da organização.</w:t>
      </w:r>
    </w:p>
    <w:p w14:paraId="7FB0E315" w14:textId="77777777" w:rsidR="00CF3D31" w:rsidRDefault="00CF3D31" w:rsidP="00B37585">
      <w:pPr>
        <w:ind w:firstLine="0"/>
        <w:rPr>
          <w:rFonts w:cs="Arial"/>
          <w:color w:val="404040"/>
        </w:rPr>
      </w:pPr>
    </w:p>
    <w:p w14:paraId="4004ABE4" w14:textId="77777777" w:rsidR="00CF3D31" w:rsidRDefault="00CF3D31" w:rsidP="00B37585">
      <w:pPr>
        <w:ind w:firstLine="0"/>
        <w:rPr>
          <w:rFonts w:cs="Arial"/>
          <w:color w:val="404040"/>
        </w:rPr>
      </w:pPr>
      <w:r w:rsidRPr="00BB533A">
        <w:rPr>
          <w:rFonts w:cs="Arial"/>
          <w:color w:val="404040"/>
        </w:rPr>
        <w:t xml:space="preserve">Essa norma é aplicável para todas as contratações </w:t>
      </w:r>
      <w:del w:id="201" w:author="Bianca Abreu - HIDROBR" w:date="2025-08-22T14:37:00Z">
        <w:r w:rsidRPr="00BB533A" w:rsidDel="006C111B">
          <w:rPr>
            <w:rFonts w:cs="Arial"/>
            <w:color w:val="404040"/>
          </w:rPr>
          <w:delText>que estejam diretamente relacionadas a gestão de projetos</w:delText>
        </w:r>
      </w:del>
      <w:ins w:id="202" w:author="Bianca Abreu - HIDROBR" w:date="2025-08-22T14:37:00Z">
        <w:r w:rsidR="006C111B" w:rsidRPr="00BB533A">
          <w:rPr>
            <w:rFonts w:cs="Arial"/>
            <w:color w:val="404040"/>
          </w:rPr>
          <w:t xml:space="preserve">de </w:t>
        </w:r>
      </w:ins>
      <w:ins w:id="203" w:author="Bianca Abreu - HIDROBR" w:date="2025-08-22T14:38:00Z">
        <w:r w:rsidR="006C111B" w:rsidRPr="00BB533A">
          <w:rPr>
            <w:rFonts w:cs="Arial"/>
            <w:color w:val="404040"/>
          </w:rPr>
          <w:t>todos os SERVIÇOS TERCEIRIZADOS</w:t>
        </w:r>
        <w:commentRangeStart w:id="204"/>
        <w:r w:rsidR="006C111B" w:rsidRPr="00BB533A">
          <w:rPr>
            <w:rFonts w:cs="Arial"/>
            <w:color w:val="404040"/>
          </w:rPr>
          <w:t xml:space="preserve"> </w:t>
        </w:r>
      </w:ins>
      <w:del w:id="205" w:author="Bianca Abreu - HIDROBR" w:date="2025-08-22T14:38:00Z">
        <w:r w:rsidRPr="00BB533A" w:rsidDel="006C111B">
          <w:rPr>
            <w:rFonts w:cs="Arial"/>
            <w:color w:val="404040"/>
          </w:rPr>
          <w:delText xml:space="preserve">, ou </w:delText>
        </w:r>
      </w:del>
      <w:r w:rsidRPr="00BB533A">
        <w:rPr>
          <w:rFonts w:cs="Arial"/>
          <w:color w:val="404040"/>
        </w:rPr>
        <w:t>que tenham valor de contratação acima de R$10.000,00.</w:t>
      </w:r>
      <w:commentRangeEnd w:id="204"/>
      <w:r w:rsidR="001D2804" w:rsidRPr="00BB533A">
        <w:rPr>
          <w:rStyle w:val="Refdecomentrio"/>
        </w:rPr>
        <w:commentReference w:id="204"/>
      </w:r>
    </w:p>
    <w:p w14:paraId="6F795C11" w14:textId="77777777" w:rsidR="00221742" w:rsidRDefault="00221742" w:rsidP="00B37585">
      <w:pPr>
        <w:ind w:firstLine="0"/>
        <w:rPr>
          <w:rFonts w:cs="Arial"/>
          <w:color w:val="404040"/>
        </w:rPr>
      </w:pPr>
    </w:p>
    <w:p w14:paraId="028D69AD" w14:textId="77777777" w:rsidR="00221742" w:rsidRPr="00BB533A" w:rsidRDefault="00221742" w:rsidP="00B37585">
      <w:pPr>
        <w:ind w:firstLine="0"/>
        <w:rPr>
          <w:rFonts w:cs="Arial"/>
          <w:color w:val="404040"/>
        </w:rPr>
      </w:pPr>
    </w:p>
    <w:p w14:paraId="0E432F0F" w14:textId="77777777" w:rsidR="00D4598B" w:rsidRPr="00BB533A" w:rsidRDefault="00D4598B" w:rsidP="00B37585">
      <w:pPr>
        <w:ind w:firstLine="0"/>
        <w:rPr>
          <w:rFonts w:cs="Arial"/>
          <w:color w:val="404040"/>
        </w:rPr>
      </w:pPr>
    </w:p>
    <w:p w14:paraId="42711523" w14:textId="77777777" w:rsidR="00D4598B" w:rsidRPr="00BB533A" w:rsidRDefault="00D4598B" w:rsidP="00D4598B">
      <w:pPr>
        <w:pStyle w:val="Ttulo2"/>
        <w:numPr>
          <w:ilvl w:val="1"/>
          <w:numId w:val="39"/>
        </w:numPr>
        <w:jc w:val="left"/>
        <w:rPr>
          <w:sz w:val="22"/>
          <w:szCs w:val="22"/>
        </w:rPr>
      </w:pPr>
      <w:commentRangeStart w:id="206"/>
      <w:r w:rsidRPr="00BB533A">
        <w:rPr>
          <w:caps w:val="0"/>
          <w:sz w:val="22"/>
          <w:szCs w:val="22"/>
        </w:rPr>
        <w:t xml:space="preserve">IDENTIFICAÇÃO DE NECESSIDADE </w:t>
      </w:r>
      <w:commentRangeEnd w:id="206"/>
      <w:r w:rsidR="004727C2" w:rsidRPr="00BB533A">
        <w:rPr>
          <w:rStyle w:val="Refdecomentrio"/>
          <w:b w:val="0"/>
          <w:bCs w:val="0"/>
          <w:caps w:val="0"/>
        </w:rPr>
        <w:commentReference w:id="206"/>
      </w:r>
    </w:p>
    <w:p w14:paraId="0744AC85" w14:textId="77777777" w:rsidR="00D4598B" w:rsidRPr="00BB533A" w:rsidRDefault="00D4598B" w:rsidP="00B37585">
      <w:pPr>
        <w:ind w:firstLine="0"/>
        <w:rPr>
          <w:rFonts w:cs="Arial"/>
          <w:color w:val="404040"/>
        </w:rPr>
      </w:pPr>
    </w:p>
    <w:p w14:paraId="709B24C2" w14:textId="77777777" w:rsidR="00E91A79" w:rsidRPr="00BB533A" w:rsidRDefault="00531C5B" w:rsidP="00B37585">
      <w:pPr>
        <w:ind w:firstLine="0"/>
        <w:rPr>
          <w:ins w:id="207" w:author="Bianca Abreu - HIDROBR" w:date="2025-08-22T16:46:00Z"/>
          <w:rFonts w:cs="Arial"/>
          <w:color w:val="404040"/>
        </w:rPr>
      </w:pPr>
      <w:commentRangeStart w:id="208"/>
      <w:ins w:id="209" w:author="Bianca Abreu - HIDROBR" w:date="2025-08-22T16:03:00Z">
        <w:r w:rsidRPr="00BB533A">
          <w:rPr>
            <w:rFonts w:cs="Arial"/>
            <w:color w:val="404040"/>
          </w:rPr>
          <w:t xml:space="preserve">A ÁREA DEMANDANTE deve identificar a necessidade de contratação de </w:t>
        </w:r>
        <w:r w:rsidR="00953909" w:rsidRPr="00BB533A">
          <w:rPr>
            <w:rFonts w:cs="Arial"/>
            <w:color w:val="404040"/>
          </w:rPr>
          <w:t>SERVIÇOS TERCEIRIZADOS</w:t>
        </w:r>
      </w:ins>
      <w:ins w:id="210" w:author="Bianca Abreu - HIDROBR" w:date="2025-08-22T16:41:00Z">
        <w:r w:rsidR="00E91A79" w:rsidRPr="00BB533A">
          <w:rPr>
            <w:rFonts w:cs="Arial"/>
            <w:color w:val="404040"/>
          </w:rPr>
          <w:t>, definindo o perfil do fornecedor</w:t>
        </w:r>
      </w:ins>
      <w:ins w:id="211" w:author="Bianca Abreu - HIDROBR" w:date="2025-08-22T16:42:00Z">
        <w:r w:rsidR="00E91A79" w:rsidRPr="00BB533A">
          <w:rPr>
            <w:rFonts w:cs="Arial"/>
            <w:color w:val="404040"/>
          </w:rPr>
          <w:t xml:space="preserve"> adequado para execução dos serviços, considerando critérios técnicos e legais</w:t>
        </w:r>
      </w:ins>
      <w:ins w:id="212" w:author="Bianca Abreu - HIDROBR" w:date="2025-08-22T16:44:00Z">
        <w:r w:rsidR="00E91A79" w:rsidRPr="00BB533A">
          <w:rPr>
            <w:rFonts w:cs="Arial"/>
            <w:color w:val="404040"/>
          </w:rPr>
          <w:t xml:space="preserve">. </w:t>
        </w:r>
      </w:ins>
      <w:commentRangeEnd w:id="208"/>
      <w:ins w:id="213" w:author="Bianca Abreu - HIDROBR" w:date="2025-08-22T16:45:00Z">
        <w:r w:rsidR="00E91A79" w:rsidRPr="00BB533A">
          <w:rPr>
            <w:rStyle w:val="Refdecomentrio"/>
          </w:rPr>
          <w:commentReference w:id="208"/>
        </w:r>
      </w:ins>
    </w:p>
    <w:p w14:paraId="0ADE1A65" w14:textId="77777777" w:rsidR="00E91A79" w:rsidRPr="00BB533A" w:rsidRDefault="00E91A79" w:rsidP="00B37585">
      <w:pPr>
        <w:ind w:firstLine="0"/>
        <w:rPr>
          <w:ins w:id="214" w:author="Bianca Abreu - HIDROBR" w:date="2025-08-22T16:46:00Z"/>
          <w:rFonts w:cs="Arial"/>
          <w:color w:val="404040"/>
        </w:rPr>
      </w:pPr>
    </w:p>
    <w:p w14:paraId="05A7482C" w14:textId="77777777" w:rsidR="00E91A79" w:rsidRPr="00BB533A" w:rsidRDefault="00E91A79">
      <w:pPr>
        <w:pStyle w:val="Ttulo2"/>
        <w:numPr>
          <w:ilvl w:val="1"/>
          <w:numId w:val="39"/>
        </w:numPr>
        <w:jc w:val="left"/>
        <w:rPr>
          <w:ins w:id="215" w:author="Bianca Abreu - HIDROBR" w:date="2025-08-22T16:46:00Z"/>
          <w:sz w:val="22"/>
          <w:szCs w:val="22"/>
        </w:rPr>
        <w:pPrChange w:id="216" w:author="Bianca Abreu - HIDROBR" w:date="2025-08-22T16:46:00Z">
          <w:pPr>
            <w:pStyle w:val="Ttulo2"/>
            <w:numPr>
              <w:ilvl w:val="1"/>
              <w:numId w:val="44"/>
            </w:numPr>
            <w:ind w:left="720" w:hanging="360"/>
            <w:jc w:val="left"/>
          </w:pPr>
        </w:pPrChange>
      </w:pPr>
      <w:ins w:id="217" w:author="Bianca Abreu - HIDROBR" w:date="2025-08-22T16:46:00Z">
        <w:r w:rsidRPr="00BB533A">
          <w:rPr>
            <w:sz w:val="22"/>
            <w:szCs w:val="22"/>
          </w:rPr>
          <w:t xml:space="preserve">SOLICITAÇÃO DE </w:t>
        </w:r>
        <w:r w:rsidR="00764A2D" w:rsidRPr="00BB533A">
          <w:rPr>
            <w:caps w:val="0"/>
            <w:sz w:val="22"/>
            <w:szCs w:val="22"/>
          </w:rPr>
          <w:t>PROSPECÇÃO</w:t>
        </w:r>
      </w:ins>
    </w:p>
    <w:p w14:paraId="7D886B4A" w14:textId="77777777" w:rsidR="00E91A79" w:rsidRDefault="00E91A79" w:rsidP="00B37585">
      <w:pPr>
        <w:ind w:firstLine="0"/>
        <w:rPr>
          <w:ins w:id="218" w:author="Bianca Abreu - HIDROBR" w:date="2025-08-22T16:46:00Z"/>
          <w:rFonts w:cs="Arial"/>
          <w:color w:val="404040"/>
        </w:rPr>
      </w:pPr>
    </w:p>
    <w:p w14:paraId="7588F5A2" w14:textId="77777777" w:rsidR="008E0F26" w:rsidRDefault="008900ED" w:rsidP="00B37585">
      <w:pPr>
        <w:ind w:firstLine="0"/>
        <w:rPr>
          <w:ins w:id="219" w:author="Bianca Abreu - HIDROBR" w:date="2025-08-22T17:05:00Z"/>
          <w:rFonts w:cs="Arial"/>
          <w:color w:val="404040"/>
        </w:rPr>
      </w:pPr>
      <w:ins w:id="220" w:author="Bianca Abreu - HIDROBR" w:date="2025-08-22T16:52:00Z">
        <w:r>
          <w:rPr>
            <w:rFonts w:cs="Arial"/>
            <w:color w:val="404040"/>
          </w:rPr>
          <w:t>Após a IDENTIFICAÇÃO DA NECESSIDADE, a</w:t>
        </w:r>
        <w:r w:rsidRPr="008900ED">
          <w:rPr>
            <w:rFonts w:cs="Arial"/>
            <w:color w:val="404040"/>
          </w:rPr>
          <w:t xml:space="preserve"> </w:t>
        </w:r>
        <w:r w:rsidRPr="00531C5B">
          <w:rPr>
            <w:rFonts w:cs="Arial"/>
            <w:color w:val="404040"/>
          </w:rPr>
          <w:t>ÁREA DEMANDANTE</w:t>
        </w:r>
      </w:ins>
      <w:ins w:id="221" w:author="Bianca Abreu - HIDROBR" w:date="2025-08-22T16:53:00Z">
        <w:r>
          <w:rPr>
            <w:rFonts w:cs="Arial"/>
            <w:color w:val="404040"/>
          </w:rPr>
          <w:t xml:space="preserve"> </w:t>
        </w:r>
      </w:ins>
      <w:ins w:id="222" w:author="Bianca Abreu - HIDROBR" w:date="2025-08-22T16:51:00Z">
        <w:r>
          <w:rPr>
            <w:rFonts w:cs="Arial"/>
            <w:color w:val="404040"/>
          </w:rPr>
          <w:t>deverá iniciar um processo de SOLICITAÇÃO DE PROSPECÃO</w:t>
        </w:r>
      </w:ins>
      <w:ins w:id="223" w:author="Bianca Abreu - HIDROBR" w:date="2025-08-22T16:53:00Z">
        <w:r>
          <w:rPr>
            <w:rFonts w:cs="Arial"/>
            <w:color w:val="404040"/>
          </w:rPr>
          <w:t>, inserindo no BANCO DE DADOS INTEGRADO</w:t>
        </w:r>
      </w:ins>
      <w:ins w:id="224" w:author="Bianca Abreu - HIDROBR" w:date="2025-08-22T17:05:00Z">
        <w:r w:rsidR="008E0F26">
          <w:rPr>
            <w:rFonts w:cs="Arial"/>
            <w:color w:val="404040"/>
          </w:rPr>
          <w:t>:</w:t>
        </w:r>
      </w:ins>
    </w:p>
    <w:p w14:paraId="22443C84" w14:textId="77777777" w:rsidR="008E0F26" w:rsidRDefault="008E0F26" w:rsidP="00B37585">
      <w:pPr>
        <w:ind w:firstLine="0"/>
        <w:rPr>
          <w:ins w:id="225" w:author="Bianca Abreu - HIDROBR" w:date="2025-08-22T17:05:00Z"/>
          <w:rFonts w:cs="Arial"/>
          <w:color w:val="404040"/>
        </w:rPr>
      </w:pPr>
    </w:p>
    <w:p w14:paraId="58BCA293" w14:textId="28CCB9DF" w:rsidR="008E0F26" w:rsidRDefault="008E0F26" w:rsidP="008A3008">
      <w:pPr>
        <w:numPr>
          <w:ilvl w:val="0"/>
          <w:numId w:val="47"/>
        </w:numPr>
        <w:rPr>
          <w:rFonts w:cs="Arial"/>
          <w:color w:val="404040"/>
        </w:rPr>
      </w:pPr>
      <w:ins w:id="226" w:author="Bianca Abreu - HIDROBR" w:date="2025-08-22T17:06:00Z">
        <w:r w:rsidRPr="008A3008">
          <w:rPr>
            <w:rFonts w:cs="Arial"/>
            <w:color w:val="404040"/>
          </w:rPr>
          <w:t>a IDENTIFICAÇÃO DE NECESSIDADE -</w:t>
        </w:r>
      </w:ins>
      <w:ins w:id="227" w:author="Bianca Abreu - HIDROBR" w:date="2025-08-22T16:53:00Z">
        <w:r w:rsidR="008900ED" w:rsidRPr="008A3008">
          <w:rPr>
            <w:rFonts w:cs="Arial"/>
            <w:color w:val="404040"/>
          </w:rPr>
          <w:t xml:space="preserve"> </w:t>
        </w:r>
      </w:ins>
      <w:ins w:id="228" w:author="Bianca Abreu - HIDROBR" w:date="2025-08-22T17:07:00Z">
        <w:r w:rsidRPr="008A3008">
          <w:rPr>
            <w:rFonts w:cs="Arial"/>
            <w:color w:val="404040"/>
          </w:rPr>
          <w:t xml:space="preserve">descrição da necessidade de contratação de </w:t>
        </w:r>
        <w:r w:rsidR="00200D80" w:rsidRPr="008A3008">
          <w:rPr>
            <w:rFonts w:cs="Arial"/>
            <w:color w:val="404040"/>
          </w:rPr>
          <w:t>SERVIÇOS TERCEIRIZADOS</w:t>
        </w:r>
        <w:r w:rsidRPr="008A3008">
          <w:rPr>
            <w:rFonts w:cs="Arial"/>
            <w:color w:val="404040"/>
          </w:rPr>
          <w:t xml:space="preserve">, especificando </w:t>
        </w:r>
        <w:r w:rsidR="00200D80" w:rsidRPr="008A3008">
          <w:rPr>
            <w:rFonts w:cs="Arial"/>
            <w:color w:val="404040"/>
          </w:rPr>
          <w:t>ESCOPO</w:t>
        </w:r>
      </w:ins>
      <w:r w:rsidR="00200D80" w:rsidRPr="008A3008">
        <w:rPr>
          <w:rFonts w:cs="Arial"/>
          <w:color w:val="404040"/>
        </w:rPr>
        <w:t xml:space="preserve"> DE CONTRATAÇÃO</w:t>
      </w:r>
      <w:ins w:id="229" w:author="Bianca Abreu - HIDROBR" w:date="2025-08-22T17:07:00Z">
        <w:r w:rsidRPr="008A3008">
          <w:rPr>
            <w:rFonts w:cs="Arial"/>
            <w:color w:val="404040"/>
          </w:rPr>
          <w:t>, prazo e requisitos mínimos para atendimento da demanda</w:t>
        </w:r>
      </w:ins>
      <w:r w:rsidR="008A3008">
        <w:rPr>
          <w:rFonts w:cs="Arial"/>
          <w:color w:val="404040"/>
        </w:rPr>
        <w:t>;</w:t>
      </w:r>
    </w:p>
    <w:p w14:paraId="1FF8F917" w14:textId="77777777" w:rsidR="008A3008" w:rsidRPr="008A3008" w:rsidRDefault="008A3008" w:rsidP="008A3008">
      <w:pPr>
        <w:ind w:left="720" w:firstLine="0"/>
        <w:rPr>
          <w:ins w:id="230" w:author="Bianca Abreu - HIDROBR" w:date="2025-08-22T17:05:00Z"/>
          <w:rFonts w:cs="Arial"/>
          <w:color w:val="404040"/>
        </w:rPr>
      </w:pPr>
    </w:p>
    <w:p w14:paraId="3646A877" w14:textId="7848D9E3" w:rsidR="00196289" w:rsidRDefault="008900ED" w:rsidP="008A3008">
      <w:pPr>
        <w:numPr>
          <w:ilvl w:val="0"/>
          <w:numId w:val="47"/>
        </w:numPr>
        <w:rPr>
          <w:rFonts w:cs="Arial"/>
          <w:color w:val="404040"/>
        </w:rPr>
      </w:pPr>
      <w:ins w:id="231" w:author="Bianca Abreu - HIDROBR" w:date="2025-08-22T16:53:00Z">
        <w:r w:rsidRPr="00BB533A">
          <w:rPr>
            <w:rFonts w:cs="Arial"/>
            <w:color w:val="404040"/>
          </w:rPr>
          <w:t>o perfil do fornecedor</w:t>
        </w:r>
      </w:ins>
      <w:ins w:id="232" w:author="Bianca Abreu - HIDROBR" w:date="2025-08-22T17:05:00Z">
        <w:r w:rsidR="008E0F26" w:rsidRPr="00BB533A">
          <w:rPr>
            <w:rFonts w:cs="Arial"/>
            <w:color w:val="404040"/>
          </w:rPr>
          <w:t xml:space="preserve"> - a ÁREA DEMANDANTE definirá requisitos </w:t>
        </w:r>
      </w:ins>
      <w:ins w:id="233" w:author="Bianca Abreu - HIDROBR" w:date="2025-08-25T14:50:00Z">
        <w:r w:rsidR="00387B87" w:rsidRPr="00BB533A">
          <w:rPr>
            <w:rFonts w:cs="Arial"/>
            <w:color w:val="404040"/>
          </w:rPr>
          <w:t>necessários</w:t>
        </w:r>
      </w:ins>
      <w:r w:rsidR="007D4A79">
        <w:rPr>
          <w:rFonts w:cs="Arial"/>
          <w:color w:val="404040"/>
        </w:rPr>
        <w:t xml:space="preserve"> que nortear</w:t>
      </w:r>
      <w:r w:rsidR="008A3008">
        <w:rPr>
          <w:rFonts w:cs="Arial"/>
          <w:color w:val="404040"/>
        </w:rPr>
        <w:t>ão</w:t>
      </w:r>
      <w:ins w:id="234" w:author="Bianca Abreu - HIDROBR" w:date="2025-08-25T14:50:00Z">
        <w:r w:rsidR="00387B87" w:rsidRPr="00BB533A">
          <w:rPr>
            <w:rFonts w:cs="Arial"/>
            <w:color w:val="404040"/>
          </w:rPr>
          <w:t xml:space="preserve"> </w:t>
        </w:r>
      </w:ins>
      <w:ins w:id="235" w:author="Bianca Abreu - HIDROBR" w:date="2025-08-25T14:51:00Z">
        <w:r w:rsidR="00CD0893" w:rsidRPr="00BB533A">
          <w:rPr>
            <w:rFonts w:cs="Arial"/>
            <w:color w:val="404040"/>
          </w:rPr>
          <w:t>a PROSPECÇÃO</w:t>
        </w:r>
      </w:ins>
      <w:ins w:id="236" w:author="Bianca Abreu - HIDROBR" w:date="2025-08-25T14:50:00Z">
        <w:r w:rsidR="00387B87" w:rsidRPr="00BB533A">
          <w:rPr>
            <w:rFonts w:cs="Arial"/>
            <w:color w:val="404040"/>
          </w:rPr>
          <w:t xml:space="preserve"> DE FORNECEDORES</w:t>
        </w:r>
      </w:ins>
      <w:ins w:id="237" w:author="Bianca Abreu - HIDROBR" w:date="2025-08-25T15:07:00Z">
        <w:r w:rsidR="00106154" w:rsidRPr="00BB533A">
          <w:rPr>
            <w:rFonts w:cs="Arial"/>
            <w:color w:val="404040"/>
            <w:rPrChange w:id="238" w:author="Bianca Abreu - HIDROBR" w:date="2025-08-25T16:13:00Z">
              <w:rPr>
                <w:rFonts w:cs="Arial"/>
                <w:color w:val="404040"/>
                <w:highlight w:val="green"/>
              </w:rPr>
            </w:rPrChange>
          </w:rPr>
          <w:t xml:space="preserve">. </w:t>
        </w:r>
      </w:ins>
    </w:p>
    <w:p w14:paraId="4FB9A323" w14:textId="77777777" w:rsidR="00196289" w:rsidRDefault="00196289" w:rsidP="00196289">
      <w:pPr>
        <w:pStyle w:val="PargrafodaLista"/>
        <w:rPr>
          <w:rFonts w:cs="Arial"/>
          <w:color w:val="404040"/>
        </w:rPr>
      </w:pPr>
    </w:p>
    <w:p w14:paraId="57B5BE89" w14:textId="5F9A1C90" w:rsidR="00B43115" w:rsidRPr="00BB533A" w:rsidRDefault="00106154" w:rsidP="00196289">
      <w:pPr>
        <w:ind w:firstLine="0"/>
        <w:rPr>
          <w:ins w:id="239" w:author="Bianca Abreu - HIDROBR" w:date="2025-08-25T15:08:00Z"/>
          <w:rFonts w:cs="Arial"/>
          <w:color w:val="404040"/>
          <w:rPrChange w:id="240" w:author="Bianca Abreu - HIDROBR" w:date="2025-08-25T16:13:00Z">
            <w:rPr>
              <w:ins w:id="241" w:author="Bianca Abreu - HIDROBR" w:date="2025-08-25T15:08:00Z"/>
              <w:rFonts w:cs="Arial"/>
              <w:color w:val="404040"/>
              <w:highlight w:val="green"/>
            </w:rPr>
          </w:rPrChange>
        </w:rPr>
      </w:pPr>
      <w:ins w:id="242" w:author="Bianca Abreu - HIDROBR" w:date="2025-08-25T15:07:00Z">
        <w:r w:rsidRPr="00BB533A">
          <w:rPr>
            <w:rFonts w:cs="Arial"/>
            <w:color w:val="404040"/>
            <w:rPrChange w:id="243" w:author="Bianca Abreu - HIDROBR" w:date="2025-08-25T16:13:00Z">
              <w:rPr>
                <w:rFonts w:cs="Arial"/>
                <w:color w:val="404040"/>
                <w:highlight w:val="green"/>
              </w:rPr>
            </w:rPrChange>
          </w:rPr>
          <w:t xml:space="preserve">A PROPOSTA TÉCNICA dos FORNECEDORES deverá contemplar os </w:t>
        </w:r>
      </w:ins>
      <w:ins w:id="244" w:author="Bianca Abreu - HIDROBR" w:date="2025-08-25T15:08:00Z">
        <w:r w:rsidRPr="00BB533A">
          <w:rPr>
            <w:rFonts w:cs="Arial"/>
            <w:color w:val="404040"/>
            <w:rPrChange w:id="245" w:author="Bianca Abreu - HIDROBR" w:date="2025-08-25T16:13:00Z">
              <w:rPr>
                <w:rFonts w:cs="Arial"/>
                <w:color w:val="404040"/>
                <w:highlight w:val="green"/>
              </w:rPr>
            </w:rPrChange>
          </w:rPr>
          <w:t>requisitos</w:t>
        </w:r>
      </w:ins>
      <w:ins w:id="246" w:author="Bianca Abreu - HIDROBR" w:date="2025-08-25T15:07:00Z">
        <w:r w:rsidRPr="00BB533A">
          <w:rPr>
            <w:rFonts w:cs="Arial"/>
            <w:color w:val="404040"/>
            <w:rPrChange w:id="247" w:author="Bianca Abreu - HIDROBR" w:date="2025-08-25T16:13:00Z">
              <w:rPr>
                <w:rFonts w:cs="Arial"/>
                <w:color w:val="404040"/>
                <w:highlight w:val="green"/>
              </w:rPr>
            </w:rPrChange>
          </w:rPr>
          <w:t xml:space="preserve"> in</w:t>
        </w:r>
      </w:ins>
      <w:ins w:id="248" w:author="Bianca Abreu - HIDROBR" w:date="2025-08-25T15:08:00Z">
        <w:r w:rsidRPr="00BB533A">
          <w:rPr>
            <w:rFonts w:cs="Arial"/>
            <w:color w:val="404040"/>
            <w:rPrChange w:id="249" w:author="Bianca Abreu - HIDROBR" w:date="2025-08-25T16:13:00Z">
              <w:rPr>
                <w:rFonts w:cs="Arial"/>
                <w:color w:val="404040"/>
                <w:highlight w:val="green"/>
              </w:rPr>
            </w:rPrChange>
          </w:rPr>
          <w:t>dicados abaixo</w:t>
        </w:r>
      </w:ins>
      <w:ins w:id="250" w:author="Bianca Abreu - HIDROBR" w:date="2025-08-25T14:50:00Z">
        <w:r w:rsidR="00387B87" w:rsidRPr="00BB533A">
          <w:rPr>
            <w:rFonts w:cs="Arial"/>
            <w:color w:val="404040"/>
          </w:rPr>
          <w:t xml:space="preserve">: </w:t>
        </w:r>
      </w:ins>
      <w:ins w:id="251" w:author="Bianca Abreu - HIDROBR" w:date="2025-08-22T17:05:00Z">
        <w:r w:rsidR="008E0F26" w:rsidRPr="00BB533A">
          <w:rPr>
            <w:rFonts w:cs="Arial"/>
            <w:color w:val="404040"/>
          </w:rPr>
          <w:t xml:space="preserve"> </w:t>
        </w:r>
      </w:ins>
    </w:p>
    <w:p w14:paraId="725B8581" w14:textId="77777777" w:rsidR="00106154" w:rsidRPr="00BB533A" w:rsidRDefault="00106154">
      <w:pPr>
        <w:ind w:left="720" w:firstLine="0"/>
        <w:rPr>
          <w:ins w:id="252" w:author="Bianca Abreu - HIDROBR" w:date="2025-08-25T14:43:00Z"/>
          <w:rFonts w:cs="Arial"/>
          <w:color w:val="404040"/>
        </w:rPr>
        <w:pPrChange w:id="253" w:author="Bianca Abreu - HIDROBR" w:date="2025-08-25T15:08:00Z">
          <w:pPr>
            <w:numPr>
              <w:numId w:val="45"/>
            </w:numPr>
            <w:ind w:left="720" w:hanging="360"/>
          </w:pPr>
        </w:pPrChange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932"/>
        <w:gridCol w:w="2533"/>
        <w:gridCol w:w="3673"/>
        <w:tblGridChange w:id="254">
          <w:tblGrid>
            <w:gridCol w:w="3932"/>
            <w:gridCol w:w="2533"/>
            <w:gridCol w:w="3673"/>
          </w:tblGrid>
        </w:tblGridChange>
      </w:tblGrid>
      <w:tr w:rsidR="00B94654" w:rsidRPr="00BB533A" w14:paraId="543A1CCF" w14:textId="77777777" w:rsidTr="001B7F21">
        <w:trPr>
          <w:tblHeader/>
          <w:ins w:id="255" w:author="Bianca Abreu - HIDROBR" w:date="2025-08-25T14:43:00Z"/>
        </w:trPr>
        <w:tc>
          <w:tcPr>
            <w:tcW w:w="10138" w:type="dxa"/>
            <w:gridSpan w:val="3"/>
          </w:tcPr>
          <w:p w14:paraId="3C1D89BE" w14:textId="3CDCFFF6" w:rsidR="00B94654" w:rsidRPr="00BB533A" w:rsidRDefault="00B94654">
            <w:pPr>
              <w:ind w:firstLine="0"/>
              <w:jc w:val="center"/>
              <w:rPr>
                <w:ins w:id="256" w:author="Bianca Abreu - HIDROBR" w:date="2025-08-25T14:43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257" w:author="Bianca Abreu - HIDROBR" w:date="2025-08-25T16:13:00Z">
                  <w:rPr>
                    <w:ins w:id="258" w:author="Bianca Abreu - HIDROBR" w:date="2025-08-25T14:43:00Z"/>
                    <w:rFonts w:cs="Arial"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259" w:author="Bianca Abreu - HIDROBR" w:date="2025-08-25T14:47:00Z">
                <w:pPr>
                  <w:ind w:firstLine="0"/>
                </w:pPr>
              </w:pPrChange>
            </w:pPr>
            <w:ins w:id="260" w:author="Bianca Abreu - HIDROBR" w:date="2025-08-25T14:46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261" w:author="Bianca Abreu - HIDROBR" w:date="2025-08-25T16:13:00Z">
                    <w:rPr>
                      <w:rFonts w:cs="Arial"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 xml:space="preserve">Requisitos </w:t>
              </w:r>
            </w:ins>
            <w:ins w:id="262" w:author="Bianca Abreu - HIDROBR" w:date="2025-08-25T14:47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263" w:author="Bianca Abreu - HIDROBR" w:date="2025-08-25T16:13:00Z">
                    <w:rPr>
                      <w:rFonts w:cs="Arial"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>para a PROSPECÇÃO DE FORNECEDORES</w:t>
              </w:r>
            </w:ins>
          </w:p>
        </w:tc>
      </w:tr>
      <w:tr w:rsidR="00B94654" w:rsidRPr="00BB533A" w14:paraId="3EC8084D" w14:textId="77777777" w:rsidTr="003E3859">
        <w:trPr>
          <w:ins w:id="264" w:author="Bianca Abreu - HIDROBR" w:date="2025-08-25T14:56:00Z"/>
        </w:trPr>
        <w:tc>
          <w:tcPr>
            <w:tcW w:w="3932" w:type="dxa"/>
            <w:vMerge w:val="restart"/>
            <w:vAlign w:val="center"/>
          </w:tcPr>
          <w:p w14:paraId="440E125F" w14:textId="6D132468" w:rsidR="00B94654" w:rsidRPr="00BB533A" w:rsidRDefault="00B94654" w:rsidP="003E3859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265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  <w:r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  <w:t>IDENTIFICAÇÃO DE NECESSIDADE</w:t>
            </w:r>
          </w:p>
        </w:tc>
        <w:tc>
          <w:tcPr>
            <w:tcW w:w="2533" w:type="dxa"/>
            <w:vAlign w:val="center"/>
          </w:tcPr>
          <w:p w14:paraId="5470026C" w14:textId="6C459265" w:rsidR="00B94654" w:rsidRPr="00BB533A" w:rsidRDefault="00B94654" w:rsidP="00152050">
            <w:pPr>
              <w:ind w:firstLine="0"/>
              <w:jc w:val="center"/>
              <w:rPr>
                <w:ins w:id="266" w:author="Bianca Abreu - HIDROBR" w:date="2025-08-25T14:56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267" w:author="Bianca Abreu - HIDROBR" w:date="2025-08-25T16:13:00Z">
                  <w:rPr>
                    <w:ins w:id="268" w:author="Bianca Abreu - HIDROBR" w:date="2025-08-25T14:56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green"/>
                  </w:rPr>
                </w:rPrChange>
              </w:rPr>
            </w:pPr>
            <w:ins w:id="269" w:author="Bianca Abreu - HIDROBR" w:date="2025-08-25T14:56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270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>ÁREA DEMANDANTE</w:t>
              </w:r>
              <w:r w:rsidRPr="00BB533A">
                <w:rPr>
                  <w:rStyle w:val="Refdenotaderodap"/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footnoteReference w:id="1"/>
              </w:r>
            </w:ins>
          </w:p>
        </w:tc>
        <w:tc>
          <w:tcPr>
            <w:tcW w:w="3673" w:type="dxa"/>
          </w:tcPr>
          <w:p w14:paraId="6819BF2D" w14:textId="4E47AB2B" w:rsidR="00B94654" w:rsidRPr="00BB533A" w:rsidRDefault="00B94654" w:rsidP="00152050">
            <w:pPr>
              <w:ind w:firstLine="0"/>
              <w:rPr>
                <w:ins w:id="275" w:author="Bianca Abreu - HIDROBR" w:date="2025-08-25T14:56:00Z"/>
                <w:rFonts w:cs="Arial"/>
                <w:i/>
                <w:iCs/>
                <w:color w:val="404040"/>
                <w:sz w:val="20"/>
                <w:szCs w:val="22"/>
                <w:rPrChange w:id="276" w:author="Bianca Abreu - HIDROBR" w:date="2025-08-25T16:13:00Z">
                  <w:rPr>
                    <w:ins w:id="277" w:author="Bianca Abreu - HIDROBR" w:date="2025-08-25T14:56:00Z"/>
                    <w:rFonts w:cs="Arial"/>
                    <w:i/>
                    <w:iCs/>
                    <w:color w:val="404040"/>
                    <w:sz w:val="20"/>
                    <w:szCs w:val="22"/>
                    <w:highlight w:val="green"/>
                  </w:rPr>
                </w:rPrChange>
              </w:rPr>
            </w:pPr>
            <w:ins w:id="278" w:author="Bianca Abreu - HIDROBR" w:date="2025-08-25T14:56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Qualquer setor (Arquivo Técnico, Backoffice, Departamento Pessoal, </w:t>
              </w:r>
            </w:ins>
            <w:r>
              <w:rPr>
                <w:rFonts w:cs="Arial"/>
                <w:i/>
                <w:iCs/>
                <w:color w:val="404040"/>
                <w:sz w:val="20"/>
                <w:szCs w:val="22"/>
              </w:rPr>
              <w:t xml:space="preserve">Geoprocessamento, </w:t>
            </w:r>
            <w:ins w:id="279" w:author="Bianca Abreu - HIDROBR" w:date="2025-08-25T14:56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Geotecnia, Gestão de Pessoas, Gestão e Planejamento, Logística, Recursos Hídricos, Saneamento, Sustentabilidade, Saúde e Segurança, Tecnologia e Inovação) que identifique a necessidade pontual ou rotineira de contratação de serviços terceirizados, que serão incorporados aos serviços executados pela HIDROBR.</w:t>
              </w:r>
            </w:ins>
          </w:p>
        </w:tc>
      </w:tr>
      <w:tr w:rsidR="00B94654" w:rsidRPr="00BB533A" w14:paraId="560D7705" w14:textId="77777777" w:rsidTr="000352EE">
        <w:trPr>
          <w:ins w:id="280" w:author="Bianca Abreu - HIDROBR" w:date="2025-08-25T14:43:00Z"/>
        </w:trPr>
        <w:tc>
          <w:tcPr>
            <w:tcW w:w="3932" w:type="dxa"/>
            <w:vMerge/>
          </w:tcPr>
          <w:p w14:paraId="43F9983C" w14:textId="77777777" w:rsidR="00B94654" w:rsidRPr="00BB533A" w:rsidRDefault="00B94654" w:rsidP="00152050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281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</w:p>
        </w:tc>
        <w:tc>
          <w:tcPr>
            <w:tcW w:w="2533" w:type="dxa"/>
            <w:vAlign w:val="center"/>
          </w:tcPr>
          <w:p w14:paraId="1AF33B7B" w14:textId="5905862F" w:rsidR="00B94654" w:rsidRPr="00BB533A" w:rsidRDefault="00B94654" w:rsidP="00152050">
            <w:pPr>
              <w:ind w:firstLine="0"/>
              <w:jc w:val="center"/>
              <w:rPr>
                <w:ins w:id="282" w:author="Bianca Abreu - HIDROBR" w:date="2025-08-25T14:43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283" w:author="Bianca Abreu - HIDROBR" w:date="2025-08-25T16:13:00Z">
                  <w:rPr>
                    <w:ins w:id="284" w:author="Bianca Abreu - HIDROBR" w:date="2025-08-25T14:43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yellow"/>
                  </w:rPr>
                </w:rPrChange>
              </w:rPr>
            </w:pPr>
            <w:ins w:id="285" w:author="Bianca Abreu - HIDROBR" w:date="2025-08-25T14:4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286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>ESCOPO DE CONTRATAÇÃO</w:t>
              </w:r>
            </w:ins>
            <w:ins w:id="287" w:author="Bianca Abreu - HIDROBR" w:date="2025-08-25T14:51:00Z">
              <w:r w:rsidRPr="00BB533A">
                <w:rPr>
                  <w:rStyle w:val="Refdenotaderodap"/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footnoteReference w:id="2"/>
              </w:r>
            </w:ins>
          </w:p>
        </w:tc>
        <w:tc>
          <w:tcPr>
            <w:tcW w:w="3673" w:type="dxa"/>
          </w:tcPr>
          <w:p w14:paraId="003D986E" w14:textId="77777777" w:rsidR="00B94654" w:rsidRPr="00BB533A" w:rsidRDefault="00B94654" w:rsidP="00152050">
            <w:pPr>
              <w:ind w:firstLine="0"/>
              <w:rPr>
                <w:ins w:id="296" w:author="Bianca Abreu - HIDROBR" w:date="2025-08-25T14:4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297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Apresentação do escopo que será contratado com o detalhamento necessário para garantir o entendimento e a adequada prestação de SERVIÇOS</w:t>
              </w:r>
            </w:ins>
            <w:ins w:id="298" w:author="Bianca Abreu - HIDROBR" w:date="2025-08-25T14:47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TERCEIRIZADOS</w:t>
              </w:r>
            </w:ins>
            <w:ins w:id="299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B94654" w:rsidRPr="00BB533A" w14:paraId="6DDAC928" w14:textId="77777777" w:rsidTr="000352EE">
        <w:trPr>
          <w:ins w:id="300" w:author="Bianca Abreu - HIDROBR" w:date="2025-08-25T14:43:00Z"/>
        </w:trPr>
        <w:tc>
          <w:tcPr>
            <w:tcW w:w="3932" w:type="dxa"/>
            <w:vMerge/>
          </w:tcPr>
          <w:p w14:paraId="220D20F0" w14:textId="77777777" w:rsidR="00B94654" w:rsidRPr="00BB533A" w:rsidRDefault="00B94654" w:rsidP="00152050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01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</w:p>
        </w:tc>
        <w:tc>
          <w:tcPr>
            <w:tcW w:w="2533" w:type="dxa"/>
            <w:vAlign w:val="center"/>
          </w:tcPr>
          <w:p w14:paraId="036238E6" w14:textId="1DDC2892" w:rsidR="00B94654" w:rsidRPr="00BB533A" w:rsidRDefault="00B94654" w:rsidP="00152050">
            <w:pPr>
              <w:ind w:firstLine="0"/>
              <w:jc w:val="center"/>
              <w:rPr>
                <w:ins w:id="302" w:author="Bianca Abreu - HIDROBR" w:date="2025-08-25T14:43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03" w:author="Bianca Abreu - HIDROBR" w:date="2025-08-25T16:13:00Z">
                  <w:rPr>
                    <w:ins w:id="304" w:author="Bianca Abreu - HIDROBR" w:date="2025-08-25T14:43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yellow"/>
                  </w:rPr>
                </w:rPrChange>
              </w:rPr>
            </w:pPr>
            <w:ins w:id="305" w:author="Bianca Abreu - HIDROBR" w:date="2025-08-25T14:4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306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Produtos ou entregas</w:t>
              </w:r>
            </w:ins>
            <w:ins w:id="307" w:author="Bianca Abreu - HIDROBR" w:date="2025-08-25T15:0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308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  <w:vertAlign w:val="superscript"/>
                    </w:rPr>
                  </w:rPrChange>
                </w:rPr>
                <w:t>2</w:t>
              </w:r>
            </w:ins>
          </w:p>
        </w:tc>
        <w:tc>
          <w:tcPr>
            <w:tcW w:w="3673" w:type="dxa"/>
          </w:tcPr>
          <w:p w14:paraId="6A2D7B29" w14:textId="77777777" w:rsidR="00B94654" w:rsidRPr="00BB533A" w:rsidRDefault="00B94654" w:rsidP="00152050">
            <w:pPr>
              <w:ind w:firstLine="0"/>
              <w:rPr>
                <w:ins w:id="309" w:author="Bianca Abreu - HIDROBR" w:date="2025-08-25T14:4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310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Definir os produtos e ou entregas a serem executadas pelo </w:t>
              </w:r>
            </w:ins>
            <w:ins w:id="311" w:author="Bianca Abreu - HIDROBR" w:date="2025-08-25T15:06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  <w:rPrChange w:id="312" w:author="Bianca Abreu - HIDROBR" w:date="2025-08-25T16:13:00Z">
                    <w:rPr>
                      <w:rFonts w:cs="Arial"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>FORNECEDOR.</w:t>
              </w:r>
            </w:ins>
            <w:ins w:id="313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Detalhar com suficiência quais os itens que compõem a entrega, formato e modelo.</w:t>
              </w:r>
            </w:ins>
          </w:p>
        </w:tc>
      </w:tr>
      <w:tr w:rsidR="00B94654" w:rsidRPr="00BB533A" w14:paraId="0C3C2A90" w14:textId="77777777" w:rsidTr="000352EE">
        <w:trPr>
          <w:ins w:id="314" w:author="Bianca Abreu - HIDROBR" w:date="2025-08-25T14:43:00Z"/>
        </w:trPr>
        <w:tc>
          <w:tcPr>
            <w:tcW w:w="3932" w:type="dxa"/>
            <w:vMerge/>
          </w:tcPr>
          <w:p w14:paraId="6D13553B" w14:textId="77777777" w:rsidR="00B94654" w:rsidRPr="00BB533A" w:rsidRDefault="00B94654" w:rsidP="00152050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15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</w:p>
        </w:tc>
        <w:tc>
          <w:tcPr>
            <w:tcW w:w="2533" w:type="dxa"/>
            <w:vAlign w:val="center"/>
          </w:tcPr>
          <w:p w14:paraId="7D63E7A2" w14:textId="32186625" w:rsidR="00B94654" w:rsidRPr="00BB533A" w:rsidRDefault="00B94654" w:rsidP="00152050">
            <w:pPr>
              <w:ind w:firstLine="0"/>
              <w:jc w:val="center"/>
              <w:rPr>
                <w:ins w:id="316" w:author="Bianca Abreu - HIDROBR" w:date="2025-08-25T14:43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17" w:author="Bianca Abreu - HIDROBR" w:date="2025-08-25T16:13:00Z">
                  <w:rPr>
                    <w:ins w:id="318" w:author="Bianca Abreu - HIDROBR" w:date="2025-08-25T14:43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yellow"/>
                  </w:rPr>
                </w:rPrChange>
              </w:rPr>
            </w:pPr>
            <w:ins w:id="319" w:author="Bianca Abreu - HIDROBR" w:date="2025-08-25T14:4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320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Cronograma ou prazo de entrega</w:t>
              </w:r>
            </w:ins>
            <w:ins w:id="321" w:author="Bianca Abreu - HIDROBR" w:date="2025-08-25T15:0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322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  <w:vertAlign w:val="superscript"/>
                    </w:rPr>
                  </w:rPrChange>
                </w:rPr>
                <w:t>2</w:t>
              </w:r>
            </w:ins>
          </w:p>
        </w:tc>
        <w:tc>
          <w:tcPr>
            <w:tcW w:w="3673" w:type="dxa"/>
          </w:tcPr>
          <w:p w14:paraId="7CBA2576" w14:textId="77777777" w:rsidR="00B94654" w:rsidRPr="00BB533A" w:rsidRDefault="00B94654" w:rsidP="00152050">
            <w:pPr>
              <w:ind w:firstLine="0"/>
              <w:rPr>
                <w:ins w:id="323" w:author="Bianca Abreu - HIDROBR" w:date="2025-08-25T14:4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324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Definir de forma objetiva quais os prazos de entrega ou o cronograma de desenvolvimento das atividades.</w:t>
              </w:r>
            </w:ins>
          </w:p>
        </w:tc>
      </w:tr>
      <w:tr w:rsidR="00B94654" w:rsidRPr="00BB533A" w14:paraId="0F403262" w14:textId="77777777" w:rsidTr="000352EE">
        <w:trPr>
          <w:ins w:id="325" w:author="Bianca Abreu - HIDROBR" w:date="2025-08-25T14:43:00Z"/>
        </w:trPr>
        <w:tc>
          <w:tcPr>
            <w:tcW w:w="3932" w:type="dxa"/>
            <w:vMerge/>
          </w:tcPr>
          <w:p w14:paraId="59EC7367" w14:textId="77777777" w:rsidR="00B94654" w:rsidRPr="00BB533A" w:rsidRDefault="00B94654" w:rsidP="00152050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26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</w:p>
        </w:tc>
        <w:tc>
          <w:tcPr>
            <w:tcW w:w="2533" w:type="dxa"/>
            <w:vAlign w:val="center"/>
          </w:tcPr>
          <w:p w14:paraId="7B39922D" w14:textId="636FFA91" w:rsidR="00B94654" w:rsidRPr="00BB533A" w:rsidRDefault="00B94654" w:rsidP="00152050">
            <w:pPr>
              <w:ind w:firstLine="0"/>
              <w:jc w:val="center"/>
              <w:rPr>
                <w:ins w:id="327" w:author="Bianca Abreu - HIDROBR" w:date="2025-08-25T14:43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28" w:author="Bianca Abreu - HIDROBR" w:date="2025-08-25T16:13:00Z">
                  <w:rPr>
                    <w:ins w:id="329" w:author="Bianca Abreu - HIDROBR" w:date="2025-08-25T14:43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yellow"/>
                  </w:rPr>
                </w:rPrChange>
              </w:rPr>
            </w:pPr>
            <w:ins w:id="330" w:author="Bianca Abreu - HIDROBR" w:date="2025-08-25T14:4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331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Prazo de pagamento</w:t>
              </w:r>
            </w:ins>
            <w:ins w:id="332" w:author="Bianca Abreu - HIDROBR" w:date="2025-08-25T15:0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333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  <w:vertAlign w:val="superscript"/>
                    </w:rPr>
                  </w:rPrChange>
                </w:rPr>
                <w:t>2</w:t>
              </w:r>
            </w:ins>
          </w:p>
        </w:tc>
        <w:tc>
          <w:tcPr>
            <w:tcW w:w="3673" w:type="dxa"/>
          </w:tcPr>
          <w:p w14:paraId="6AA9CD91" w14:textId="77777777" w:rsidR="00B94654" w:rsidRPr="00BB533A" w:rsidRDefault="00B94654" w:rsidP="00152050">
            <w:pPr>
              <w:ind w:firstLine="0"/>
              <w:rPr>
                <w:ins w:id="334" w:author="Bianca Abreu - HIDROBR" w:date="2025-08-25T14:4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335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Apresentar o prazo de pagamento, observando o fluxo de caixa do projeto e as condições da empresa.</w:t>
              </w:r>
            </w:ins>
          </w:p>
        </w:tc>
      </w:tr>
      <w:tr w:rsidR="00B94654" w:rsidRPr="00BB533A" w14:paraId="5772C2F0" w14:textId="77777777" w:rsidTr="000352EE">
        <w:trPr>
          <w:ins w:id="336" w:author="Bianca Abreu - HIDROBR" w:date="2025-08-25T14:43:00Z"/>
        </w:trPr>
        <w:tc>
          <w:tcPr>
            <w:tcW w:w="3932" w:type="dxa"/>
            <w:vMerge/>
          </w:tcPr>
          <w:p w14:paraId="0E23CFEF" w14:textId="77777777" w:rsidR="00B94654" w:rsidRPr="00BB533A" w:rsidRDefault="00B94654" w:rsidP="00152050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37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</w:p>
        </w:tc>
        <w:tc>
          <w:tcPr>
            <w:tcW w:w="2533" w:type="dxa"/>
            <w:vAlign w:val="center"/>
          </w:tcPr>
          <w:p w14:paraId="2CD99300" w14:textId="2DF43F0E" w:rsidR="00B94654" w:rsidRPr="00BB533A" w:rsidRDefault="00B94654" w:rsidP="00152050">
            <w:pPr>
              <w:ind w:firstLine="0"/>
              <w:jc w:val="center"/>
              <w:rPr>
                <w:ins w:id="338" w:author="Bianca Abreu - HIDROBR" w:date="2025-08-25T14:43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39" w:author="Bianca Abreu - HIDROBR" w:date="2025-08-25T16:13:00Z">
                  <w:rPr>
                    <w:ins w:id="340" w:author="Bianca Abreu - HIDROBR" w:date="2025-08-25T14:43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yellow"/>
                  </w:rPr>
                </w:rPrChange>
              </w:rPr>
            </w:pPr>
            <w:ins w:id="341" w:author="Bianca Abreu - HIDROBR" w:date="2025-08-25T14:4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342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Monitoramento</w:t>
              </w:r>
            </w:ins>
            <w:ins w:id="343" w:author="Bianca Abreu - HIDROBR" w:date="2025-08-25T15:0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344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  <w:vertAlign w:val="superscript"/>
                    </w:rPr>
                  </w:rPrChange>
                </w:rPr>
                <w:t>2</w:t>
              </w:r>
            </w:ins>
          </w:p>
        </w:tc>
        <w:tc>
          <w:tcPr>
            <w:tcW w:w="3673" w:type="dxa"/>
          </w:tcPr>
          <w:p w14:paraId="31E91FB9" w14:textId="77777777" w:rsidR="00B94654" w:rsidRPr="00BB533A" w:rsidRDefault="00B94654" w:rsidP="00152050">
            <w:pPr>
              <w:ind w:firstLine="0"/>
              <w:rPr>
                <w:ins w:id="345" w:author="Bianca Abreu - HIDROBR" w:date="2025-08-25T14:4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346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Estabelecer qual será o formato de monitoramento do fornecedor. </w:t>
              </w:r>
              <w:proofErr w:type="spellStart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Ex</w:t>
              </w:r>
              <w:proofErr w:type="spellEnd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: Mensalmente, a cada entrega, marcos específicos.</w:t>
              </w:r>
            </w:ins>
          </w:p>
        </w:tc>
      </w:tr>
      <w:tr w:rsidR="00B94654" w:rsidRPr="00BB533A" w14:paraId="7584E620" w14:textId="77777777" w:rsidTr="000352EE">
        <w:trPr>
          <w:ins w:id="347" w:author="Bianca Abreu - HIDROBR" w:date="2025-08-25T14:43:00Z"/>
        </w:trPr>
        <w:tc>
          <w:tcPr>
            <w:tcW w:w="3932" w:type="dxa"/>
            <w:vMerge/>
          </w:tcPr>
          <w:p w14:paraId="708502AA" w14:textId="77777777" w:rsidR="00B94654" w:rsidRPr="00BB533A" w:rsidRDefault="00B94654" w:rsidP="00152050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48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</w:p>
        </w:tc>
        <w:tc>
          <w:tcPr>
            <w:tcW w:w="2533" w:type="dxa"/>
            <w:vAlign w:val="center"/>
          </w:tcPr>
          <w:p w14:paraId="68AD5D02" w14:textId="027F8103" w:rsidR="00B94654" w:rsidRPr="00BB533A" w:rsidRDefault="00B94654" w:rsidP="00152050">
            <w:pPr>
              <w:ind w:firstLine="0"/>
              <w:jc w:val="center"/>
              <w:rPr>
                <w:ins w:id="349" w:author="Bianca Abreu - HIDROBR" w:date="2025-08-25T14:43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50" w:author="Bianca Abreu - HIDROBR" w:date="2025-08-25T16:13:00Z">
                  <w:rPr>
                    <w:ins w:id="351" w:author="Bianca Abreu - HIDROBR" w:date="2025-08-25T14:43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yellow"/>
                  </w:rPr>
                </w:rPrChange>
              </w:rPr>
            </w:pPr>
            <w:ins w:id="352" w:author="Bianca Abreu - HIDROBR" w:date="2025-08-25T14:4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353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Indicadores de qualidade</w:t>
              </w:r>
            </w:ins>
            <w:ins w:id="354" w:author="Bianca Abreu - HIDROBR" w:date="2025-08-25T15:0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355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  <w:vertAlign w:val="superscript"/>
                    </w:rPr>
                  </w:rPrChange>
                </w:rPr>
                <w:t>2</w:t>
              </w:r>
            </w:ins>
          </w:p>
        </w:tc>
        <w:tc>
          <w:tcPr>
            <w:tcW w:w="3673" w:type="dxa"/>
          </w:tcPr>
          <w:p w14:paraId="5DD5FE2D" w14:textId="77777777" w:rsidR="00B94654" w:rsidRPr="00BB533A" w:rsidRDefault="00B94654" w:rsidP="00152050">
            <w:pPr>
              <w:ind w:firstLine="0"/>
              <w:rPr>
                <w:ins w:id="356" w:author="Bianca Abreu - HIDROBR" w:date="2025-08-25T14:4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357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Definir os indicadores de qualidade, que serão avaliados conforme o monitoramento do fornecedor.</w:t>
              </w:r>
            </w:ins>
          </w:p>
        </w:tc>
      </w:tr>
      <w:tr w:rsidR="000352EE" w:rsidRPr="00BB533A" w14:paraId="219A2137" w14:textId="77777777" w:rsidTr="000352EE">
        <w:tc>
          <w:tcPr>
            <w:tcW w:w="3932" w:type="dxa"/>
          </w:tcPr>
          <w:p w14:paraId="3128DCF9" w14:textId="77777777" w:rsidR="000352EE" w:rsidRPr="00BB533A" w:rsidRDefault="000352EE" w:rsidP="000352EE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58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</w:p>
        </w:tc>
        <w:tc>
          <w:tcPr>
            <w:tcW w:w="2533" w:type="dxa"/>
            <w:vAlign w:val="center"/>
          </w:tcPr>
          <w:p w14:paraId="67C14707" w14:textId="0BF42B2C" w:rsidR="000352EE" w:rsidRPr="00BB533A" w:rsidRDefault="000352EE" w:rsidP="000352EE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59" w:author="Bianca Abreu - HIDROBR" w:date="2025-08-25T16:13:00Z">
                  <w:rPr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</w:pPr>
            <w:ins w:id="360" w:author="Bianca Abreu - HIDROBR" w:date="2025-08-25T14:4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361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Requisitos mínimos</w:t>
              </w:r>
            </w:ins>
            <w:ins w:id="362" w:author="Bianca Abreu - HIDROBR" w:date="2025-08-25T15:03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363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  <w:vertAlign w:val="superscript"/>
                    </w:rPr>
                  </w:rPrChange>
                </w:rPr>
                <w:t>2</w:t>
              </w:r>
            </w:ins>
          </w:p>
        </w:tc>
        <w:tc>
          <w:tcPr>
            <w:tcW w:w="3673" w:type="dxa"/>
          </w:tcPr>
          <w:p w14:paraId="7CCEB8F2" w14:textId="4CBD1C88" w:rsidR="000352EE" w:rsidRPr="00BB533A" w:rsidRDefault="000352EE" w:rsidP="000352EE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364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Definir quais os requisitos mínimos </w:t>
              </w:r>
            </w:ins>
            <w:ins w:id="365" w:author="Bianca Abreu - HIDROBR" w:date="2025-08-25T15:05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  <w:rPrChange w:id="366" w:author="Bianca Abreu - HIDROBR" w:date="2025-08-25T16:13:00Z">
                    <w:rPr>
                      <w:rFonts w:cs="Arial"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>do</w:t>
              </w:r>
            </w:ins>
            <w:ins w:id="367" w:author="Bianca Abreu - HIDROBR" w:date="2025-08-25T14:48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FORNECEDOR</w:t>
              </w:r>
            </w:ins>
            <w:ins w:id="368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, como por exemplo, quais os parâmetros de projeto, softwares e sistemas a serem utilizados</w:t>
              </w:r>
            </w:ins>
            <w:ins w:id="369" w:author="Bianca Abreu - HIDROBR" w:date="2025-08-25T14:48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, área de abrangência</w:t>
              </w:r>
            </w:ins>
            <w:ins w:id="370" w:author="Bianca Abreu - HIDROBR" w:date="2025-08-25T15:12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  <w:rPrChange w:id="371" w:author="Bianca Abreu - HIDROBR" w:date="2025-08-25T16:13:00Z">
                    <w:rPr>
                      <w:rFonts w:cs="Arial"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 xml:space="preserve"> </w:t>
              </w:r>
            </w:ins>
            <w:ins w:id="372" w:author="Bianca Abreu - HIDROBR" w:date="2025-08-25T14:48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e certificações para a </w:t>
              </w:r>
              <w:commentRangeStart w:id="373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caracterização do perfil do fornecedo</w:t>
              </w:r>
            </w:ins>
            <w:ins w:id="374" w:author="Bianca Abreu - HIDROBR" w:date="2025-08-25T14:49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r</w:t>
              </w:r>
            </w:ins>
            <w:commentRangeEnd w:id="373"/>
            <w:ins w:id="375" w:author="Bianca Abreu - HIDROBR" w:date="2025-08-25T14:50:00Z">
              <w:r w:rsidRPr="00BB533A">
                <w:rPr>
                  <w:rStyle w:val="Refdecomentrio"/>
                </w:rPr>
                <w:commentReference w:id="373"/>
              </w:r>
            </w:ins>
            <w:ins w:id="376" w:author="Bianca Abreu - HIDROBR" w:date="2025-08-25T14:4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3E3859" w:rsidRPr="00BB533A" w14:paraId="2E844808" w14:textId="77777777" w:rsidTr="003E3859">
        <w:trPr>
          <w:ins w:id="377" w:author="Bianca Abreu - HIDROBR" w:date="2025-08-25T14:59:00Z"/>
        </w:trPr>
        <w:tc>
          <w:tcPr>
            <w:tcW w:w="6465" w:type="dxa"/>
            <w:gridSpan w:val="2"/>
            <w:vAlign w:val="center"/>
          </w:tcPr>
          <w:p w14:paraId="067D5B68" w14:textId="38BF9B68" w:rsidR="003E3859" w:rsidRPr="00BB533A" w:rsidRDefault="003E3859" w:rsidP="003E3859">
            <w:pPr>
              <w:ind w:firstLine="0"/>
              <w:jc w:val="center"/>
              <w:rPr>
                <w:ins w:id="378" w:author="Bianca Abreu - HIDROBR" w:date="2025-08-25T14:59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379" w:author="Bianca Abreu - HIDROBR" w:date="2025-08-25T16:13:00Z">
                  <w:rPr>
                    <w:ins w:id="380" w:author="Bianca Abreu - HIDROBR" w:date="2025-08-25T14:59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  <w:highlight w:val="green"/>
                  </w:rPr>
                </w:rPrChange>
              </w:rPr>
            </w:pPr>
            <w:ins w:id="381" w:author="Bianca Abreu - HIDROBR" w:date="2025-08-25T14:59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NÚMERO DO PROCESSO</w:t>
              </w:r>
            </w:ins>
          </w:p>
        </w:tc>
        <w:tc>
          <w:tcPr>
            <w:tcW w:w="3673" w:type="dxa"/>
          </w:tcPr>
          <w:p w14:paraId="122848FA" w14:textId="3BDE885F" w:rsidR="003E3859" w:rsidRPr="00BB533A" w:rsidRDefault="003E3859" w:rsidP="000352EE">
            <w:pPr>
              <w:ind w:firstLine="0"/>
              <w:rPr>
                <w:ins w:id="382" w:author="Bianca Abreu - HIDROBR" w:date="2025-08-25T14:59:00Z"/>
                <w:rFonts w:cs="Arial"/>
                <w:i/>
                <w:iCs/>
                <w:color w:val="404040"/>
                <w:sz w:val="20"/>
                <w:szCs w:val="22"/>
                <w:rPrChange w:id="383" w:author="Bianca Abreu - HIDROBR" w:date="2025-08-25T16:13:00Z">
                  <w:rPr>
                    <w:ins w:id="384" w:author="Bianca Abreu - HIDROBR" w:date="2025-08-25T14:59:00Z"/>
                    <w:rFonts w:cs="Arial"/>
                    <w:i/>
                    <w:iCs/>
                    <w:color w:val="404040"/>
                    <w:sz w:val="20"/>
                    <w:szCs w:val="22"/>
                    <w:highlight w:val="green"/>
                  </w:rPr>
                </w:rPrChange>
              </w:rPr>
            </w:pPr>
            <w:ins w:id="385" w:author="Bianca Abreu - HIDROBR" w:date="2025-08-25T14:59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Nº sequencial gerado pelo BANCO DE DADOS</w:t>
              </w:r>
            </w:ins>
            <w:r>
              <w:rPr>
                <w:rFonts w:cs="Arial"/>
                <w:i/>
                <w:iCs/>
                <w:color w:val="404040"/>
                <w:sz w:val="20"/>
                <w:szCs w:val="22"/>
              </w:rPr>
              <w:t>.</w:t>
            </w:r>
          </w:p>
        </w:tc>
      </w:tr>
    </w:tbl>
    <w:p w14:paraId="23CC3100" w14:textId="77777777" w:rsidR="00B43115" w:rsidRPr="00BB533A" w:rsidRDefault="00B43115" w:rsidP="00B43115">
      <w:pPr>
        <w:rPr>
          <w:ins w:id="386" w:author="Bianca Abreu - HIDROBR" w:date="2025-08-25T14:43:00Z"/>
          <w:rFonts w:cs="Arial"/>
          <w:color w:val="404040"/>
        </w:rPr>
      </w:pPr>
    </w:p>
    <w:p w14:paraId="6B809B86" w14:textId="77777777" w:rsidR="008900ED" w:rsidRPr="00BB533A" w:rsidRDefault="008E0F26" w:rsidP="008E0F26">
      <w:pPr>
        <w:ind w:firstLine="0"/>
        <w:rPr>
          <w:ins w:id="387" w:author="Bianca Abreu - HIDROBR" w:date="2025-08-22T16:54:00Z"/>
          <w:rFonts w:cs="Arial"/>
          <w:color w:val="404040"/>
        </w:rPr>
      </w:pPr>
      <w:ins w:id="388" w:author="Bianca Abreu - HIDROBR" w:date="2025-08-22T17:07:00Z">
        <w:r w:rsidRPr="00BB533A">
          <w:rPr>
            <w:rFonts w:cs="Arial"/>
            <w:color w:val="404040"/>
          </w:rPr>
          <w:t xml:space="preserve">O BANCO DE DADOS INTEGRADO </w:t>
        </w:r>
      </w:ins>
      <w:ins w:id="389" w:author="Bianca Abreu - HIDROBR" w:date="2025-08-22T16:56:00Z">
        <w:r w:rsidR="00764A2D" w:rsidRPr="00BB533A">
          <w:rPr>
            <w:rFonts w:cs="Arial"/>
            <w:color w:val="404040"/>
          </w:rPr>
          <w:t>gerar</w:t>
        </w:r>
      </w:ins>
      <w:ins w:id="390" w:author="Bianca Abreu - HIDROBR" w:date="2025-08-22T16:57:00Z">
        <w:r w:rsidR="00764A2D" w:rsidRPr="00BB533A">
          <w:rPr>
            <w:rFonts w:cs="Arial"/>
            <w:color w:val="404040"/>
          </w:rPr>
          <w:t xml:space="preserve">á um </w:t>
        </w:r>
      </w:ins>
      <w:ins w:id="391" w:author="Bianca Abreu - HIDROBR" w:date="2025-08-25T13:04:00Z">
        <w:r w:rsidR="0058291F" w:rsidRPr="00BB533A">
          <w:rPr>
            <w:rFonts w:cs="Arial"/>
            <w:color w:val="404040"/>
          </w:rPr>
          <w:t xml:space="preserve">NÚMERO DO PROCESSO </w:t>
        </w:r>
      </w:ins>
      <w:ins w:id="392" w:author="Bianca Abreu - HIDROBR" w:date="2025-08-22T16:57:00Z">
        <w:r w:rsidR="00764A2D" w:rsidRPr="00BB533A">
          <w:rPr>
            <w:rFonts w:cs="Arial"/>
            <w:color w:val="404040"/>
          </w:rPr>
          <w:t>para acompanhamento</w:t>
        </w:r>
      </w:ins>
      <w:ins w:id="393" w:author="Bianca Abreu - HIDROBR" w:date="2025-08-22T16:53:00Z">
        <w:r w:rsidR="008900ED" w:rsidRPr="00BB533A">
          <w:rPr>
            <w:rFonts w:cs="Arial"/>
            <w:color w:val="404040"/>
          </w:rPr>
          <w:t xml:space="preserve">. </w:t>
        </w:r>
      </w:ins>
    </w:p>
    <w:p w14:paraId="3FDB4B4E" w14:textId="77777777" w:rsidR="008B5908" w:rsidRPr="00BB533A" w:rsidRDefault="008B5908" w:rsidP="00764A2D">
      <w:pPr>
        <w:ind w:firstLine="0"/>
        <w:rPr>
          <w:ins w:id="394" w:author="Bianca Abreu - HIDROBR" w:date="2025-08-22T16:57:00Z"/>
          <w:rFonts w:cs="Arial"/>
          <w:color w:val="404040"/>
        </w:rPr>
      </w:pPr>
    </w:p>
    <w:p w14:paraId="5AE4D144" w14:textId="77777777" w:rsidR="00764A2D" w:rsidRPr="00BB533A" w:rsidRDefault="00764A2D" w:rsidP="00764A2D">
      <w:pPr>
        <w:pStyle w:val="Ttulo2"/>
        <w:numPr>
          <w:ilvl w:val="1"/>
          <w:numId w:val="39"/>
        </w:numPr>
        <w:jc w:val="left"/>
        <w:rPr>
          <w:ins w:id="395" w:author="Bianca Abreu - HIDROBR" w:date="2025-08-22T16:57:00Z"/>
          <w:rFonts w:cs="Arial"/>
          <w:b w:val="0"/>
          <w:bCs w:val="0"/>
          <w:color w:val="404040"/>
        </w:rPr>
      </w:pPr>
      <w:ins w:id="396" w:author="Bianca Abreu - HIDROBR" w:date="2025-08-22T16:57:00Z">
        <w:r w:rsidRPr="00BB533A">
          <w:rPr>
            <w:sz w:val="22"/>
            <w:szCs w:val="22"/>
          </w:rPr>
          <w:t>PROSPECÇÃO DE FORNECEDORES</w:t>
        </w:r>
      </w:ins>
    </w:p>
    <w:p w14:paraId="173D070E" w14:textId="77777777" w:rsidR="00764A2D" w:rsidRPr="00BB533A" w:rsidRDefault="00764A2D" w:rsidP="00764A2D">
      <w:pPr>
        <w:tabs>
          <w:tab w:val="left" w:pos="540"/>
        </w:tabs>
        <w:ind w:left="360" w:firstLine="0"/>
        <w:rPr>
          <w:ins w:id="397" w:author="Bianca Abreu - HIDROBR" w:date="2025-08-22T16:57:00Z"/>
          <w:rFonts w:cs="Arial"/>
          <w:b/>
          <w:bCs/>
          <w:color w:val="404040"/>
        </w:rPr>
      </w:pPr>
    </w:p>
    <w:p w14:paraId="1B446666" w14:textId="77777777" w:rsidR="008E0F26" w:rsidRPr="00BB533A" w:rsidRDefault="008E0F26" w:rsidP="008E0F26">
      <w:pPr>
        <w:ind w:firstLine="0"/>
        <w:rPr>
          <w:ins w:id="398" w:author="Bianca Abreu - HIDROBR" w:date="2025-08-22T17:08:00Z"/>
          <w:rFonts w:cs="Arial"/>
          <w:color w:val="404040"/>
        </w:rPr>
      </w:pPr>
      <w:ins w:id="399" w:author="Bianca Abreu - HIDROBR" w:date="2025-08-22T17:08:00Z">
        <w:r w:rsidRPr="00BB533A">
          <w:rPr>
            <w:rFonts w:cs="Arial"/>
            <w:color w:val="404040"/>
          </w:rPr>
          <w:t>O setor de GESTÃO DE TERCEIROS receberá a notificação de SOLICITAÇÃO DE PROSPE</w:t>
        </w:r>
      </w:ins>
      <w:ins w:id="400" w:author="Bianca Abreu - HIDROBR" w:date="2025-08-25T10:14:00Z">
        <w:r w:rsidR="00E028BD" w:rsidRPr="00BB533A">
          <w:rPr>
            <w:rFonts w:cs="Arial"/>
            <w:color w:val="404040"/>
          </w:rPr>
          <w:t>C</w:t>
        </w:r>
      </w:ins>
      <w:ins w:id="401" w:author="Bianca Abreu - HIDROBR" w:date="2025-08-22T17:08:00Z">
        <w:r w:rsidRPr="00BB533A">
          <w:rPr>
            <w:rFonts w:cs="Arial"/>
            <w:color w:val="404040"/>
          </w:rPr>
          <w:t>ÇÃO</w:t>
        </w:r>
      </w:ins>
      <w:ins w:id="402" w:author="Bianca Abreu - HIDROBR" w:date="2025-08-25T10:15:00Z">
        <w:r w:rsidR="00521522" w:rsidRPr="00BB533A">
          <w:rPr>
            <w:rFonts w:cs="Arial"/>
            <w:color w:val="404040"/>
          </w:rPr>
          <w:t>,</w:t>
        </w:r>
      </w:ins>
      <w:ins w:id="403" w:author="Bianca Abreu - HIDROBR" w:date="2025-08-22T17:08:00Z">
        <w:r w:rsidRPr="00BB533A">
          <w:rPr>
            <w:rFonts w:cs="Arial"/>
            <w:color w:val="404040"/>
          </w:rPr>
          <w:t xml:space="preserve"> por meio BANCO DE DADOS INTEGRADO. </w:t>
        </w:r>
      </w:ins>
    </w:p>
    <w:p w14:paraId="2A192761" w14:textId="77777777" w:rsidR="00E028BD" w:rsidRPr="00BB533A" w:rsidRDefault="00E028BD" w:rsidP="00764A2D">
      <w:pPr>
        <w:ind w:firstLine="0"/>
        <w:rPr>
          <w:ins w:id="404" w:author="Bianca Abreu - HIDROBR" w:date="2025-08-25T10:14:00Z"/>
          <w:rFonts w:cs="Arial"/>
          <w:color w:val="404040"/>
        </w:rPr>
      </w:pPr>
    </w:p>
    <w:p w14:paraId="2208834A" w14:textId="622FF083" w:rsidR="00764A2D" w:rsidRPr="00BB533A" w:rsidRDefault="00764A2D" w:rsidP="00764A2D">
      <w:pPr>
        <w:ind w:firstLine="0"/>
        <w:rPr>
          <w:ins w:id="405" w:author="Bianca Abreu - HIDROBR" w:date="2025-08-22T16:57:00Z"/>
          <w:rFonts w:cs="Arial"/>
          <w:color w:val="404040"/>
        </w:rPr>
      </w:pPr>
      <w:ins w:id="406" w:author="Bianca Abreu - HIDROBR" w:date="2025-08-22T16:57:00Z">
        <w:r w:rsidRPr="00BB533A">
          <w:rPr>
            <w:rFonts w:cs="Arial"/>
            <w:color w:val="404040"/>
          </w:rPr>
          <w:t xml:space="preserve">A PROSPECÇÃO DE FORNECEDORES deve ser realizada </w:t>
        </w:r>
      </w:ins>
      <w:ins w:id="407" w:author="Bianca Abreu - HIDROBR" w:date="2025-08-22T16:58:00Z">
        <w:r w:rsidRPr="00BB533A">
          <w:rPr>
            <w:rFonts w:cs="Arial"/>
            <w:color w:val="404040"/>
          </w:rPr>
          <w:t>pelo setor de GESTÃO DE TERCEIROS,</w:t>
        </w:r>
      </w:ins>
      <w:ins w:id="408" w:author="Bianca Abreu - HIDROBR" w:date="2025-08-22T16:57:00Z">
        <w:r w:rsidRPr="00BB533A">
          <w:rPr>
            <w:rFonts w:cs="Arial"/>
            <w:color w:val="404040"/>
          </w:rPr>
          <w:t xml:space="preserve"> com o objetivo de criar </w:t>
        </w:r>
        <w:r w:rsidR="008E0F26" w:rsidRPr="00BB533A">
          <w:rPr>
            <w:rFonts w:cs="Arial"/>
            <w:color w:val="404040"/>
          </w:rPr>
          <w:t xml:space="preserve">CONTRATOS GUARDA-CHUVA </w:t>
        </w:r>
        <w:r w:rsidRPr="00BB533A">
          <w:rPr>
            <w:rFonts w:cs="Arial"/>
            <w:color w:val="404040"/>
          </w:rPr>
          <w:t xml:space="preserve">e cadastro de </w:t>
        </w:r>
        <w:r w:rsidR="009F25C3" w:rsidRPr="00BB533A">
          <w:rPr>
            <w:rFonts w:cs="Arial"/>
            <w:color w:val="404040"/>
          </w:rPr>
          <w:t xml:space="preserve">FORNECEDORES </w:t>
        </w:r>
        <w:r w:rsidRPr="00BB533A">
          <w:rPr>
            <w:rFonts w:cs="Arial"/>
            <w:color w:val="404040"/>
          </w:rPr>
          <w:t xml:space="preserve">que sejam fundamentais para </w:t>
        </w:r>
      </w:ins>
      <w:ins w:id="409" w:author="Bianca Abreu - HIDROBR" w:date="2025-08-22T16:59:00Z">
        <w:r w:rsidR="008E0F26" w:rsidRPr="00BB533A">
          <w:rPr>
            <w:rFonts w:cs="Arial"/>
            <w:color w:val="404040"/>
          </w:rPr>
          <w:t>cada</w:t>
        </w:r>
      </w:ins>
      <w:ins w:id="410" w:author="Bianca Abreu - HIDROBR" w:date="2025-08-22T16:57:00Z">
        <w:r w:rsidRPr="00BB533A">
          <w:rPr>
            <w:rFonts w:cs="Arial"/>
            <w:color w:val="404040"/>
          </w:rPr>
          <w:t xml:space="preserve"> área de atuação. </w:t>
        </w:r>
      </w:ins>
    </w:p>
    <w:p w14:paraId="3BA17990" w14:textId="77777777" w:rsidR="00764A2D" w:rsidRPr="00BB533A" w:rsidRDefault="00764A2D" w:rsidP="00764A2D">
      <w:pPr>
        <w:ind w:firstLine="0"/>
        <w:rPr>
          <w:ins w:id="411" w:author="Bianca Abreu - HIDROBR" w:date="2025-08-22T16:57:00Z"/>
          <w:rFonts w:cs="Arial"/>
          <w:color w:val="404040"/>
        </w:rPr>
      </w:pPr>
    </w:p>
    <w:p w14:paraId="3CC14E52" w14:textId="77777777" w:rsidR="00764A2D" w:rsidRPr="00BB533A" w:rsidRDefault="00764A2D" w:rsidP="00764A2D">
      <w:pPr>
        <w:ind w:firstLine="0"/>
        <w:rPr>
          <w:ins w:id="412" w:author="Bianca Abreu - HIDROBR" w:date="2025-08-22T16:57:00Z"/>
          <w:rFonts w:cs="Arial"/>
          <w:color w:val="404040"/>
        </w:rPr>
      </w:pPr>
      <w:ins w:id="413" w:author="Bianca Abreu - HIDROBR" w:date="2025-08-22T16:57:00Z">
        <w:r w:rsidRPr="00BB533A">
          <w:rPr>
            <w:rFonts w:cs="Arial"/>
            <w:color w:val="404040"/>
          </w:rPr>
          <w:t xml:space="preserve">A prospecção consiste em </w:t>
        </w:r>
      </w:ins>
      <w:ins w:id="414" w:author="Bianca Abreu - HIDROBR" w:date="2025-08-22T17:03:00Z">
        <w:r w:rsidR="008E0F26" w:rsidRPr="00BB533A">
          <w:rPr>
            <w:rFonts w:cs="Arial"/>
            <w:color w:val="404040"/>
          </w:rPr>
          <w:t>duas</w:t>
        </w:r>
      </w:ins>
      <w:ins w:id="415" w:author="Bianca Abreu - HIDROBR" w:date="2025-08-22T16:57:00Z">
        <w:r w:rsidRPr="00BB533A">
          <w:rPr>
            <w:rFonts w:cs="Arial"/>
            <w:color w:val="404040"/>
          </w:rPr>
          <w:t xml:space="preserve"> etapas: </w:t>
        </w:r>
      </w:ins>
    </w:p>
    <w:p w14:paraId="5EE684CA" w14:textId="77777777" w:rsidR="00764A2D" w:rsidRPr="00BB533A" w:rsidRDefault="00764A2D" w:rsidP="00764A2D">
      <w:pPr>
        <w:ind w:firstLine="0"/>
        <w:rPr>
          <w:ins w:id="416" w:author="Bianca Abreu - HIDROBR" w:date="2025-08-22T16:57:00Z"/>
          <w:rFonts w:cs="Arial"/>
          <w:color w:val="404040"/>
        </w:rPr>
      </w:pPr>
    </w:p>
    <w:p w14:paraId="4C8133E4" w14:textId="77777777" w:rsidR="00764A2D" w:rsidRPr="00BB533A" w:rsidRDefault="00764A2D" w:rsidP="00764A2D">
      <w:pPr>
        <w:numPr>
          <w:ilvl w:val="0"/>
          <w:numId w:val="36"/>
        </w:numPr>
        <w:ind w:firstLine="0"/>
        <w:rPr>
          <w:ins w:id="417" w:author="Bianca Abreu - HIDROBR" w:date="2025-08-22T16:57:00Z"/>
          <w:rFonts w:cs="Arial"/>
          <w:color w:val="404040"/>
        </w:rPr>
      </w:pPr>
      <w:commentRangeStart w:id="418"/>
      <w:ins w:id="419" w:author="Bianca Abreu - HIDROBR" w:date="2025-08-22T16:57:00Z">
        <w:r w:rsidRPr="00BB533A">
          <w:rPr>
            <w:rFonts w:cs="Arial"/>
            <w:color w:val="404040"/>
          </w:rPr>
          <w:t>Pesquisa:</w:t>
        </w:r>
      </w:ins>
      <w:ins w:id="420" w:author="Bianca Abreu - HIDROBR" w:date="2025-08-22T17:09:00Z">
        <w:r w:rsidR="00107DDA" w:rsidRPr="00BB533A">
          <w:rPr>
            <w:rFonts w:cs="Arial"/>
            <w:color w:val="404040"/>
          </w:rPr>
          <w:t xml:space="preserve"> </w:t>
        </w:r>
      </w:ins>
      <w:commentRangeEnd w:id="418"/>
      <w:ins w:id="421" w:author="Bianca Abreu - HIDROBR" w:date="2025-08-25T10:03:00Z">
        <w:r w:rsidR="00237D75" w:rsidRPr="00BB533A">
          <w:rPr>
            <w:rStyle w:val="Refdecomentrio"/>
          </w:rPr>
          <w:commentReference w:id="418"/>
        </w:r>
      </w:ins>
      <w:ins w:id="422" w:author="Bianca Abreu - HIDROBR" w:date="2025-08-22T17:09:00Z">
        <w:r w:rsidR="00107DDA" w:rsidRPr="00BB533A">
          <w:rPr>
            <w:rFonts w:cs="Arial"/>
            <w:color w:val="404040"/>
          </w:rPr>
          <w:t xml:space="preserve">o setor de GESTÃO DE </w:t>
        </w:r>
      </w:ins>
      <w:ins w:id="423" w:author="Bianca Abreu - HIDROBR" w:date="2025-08-25T10:00:00Z">
        <w:r w:rsidR="00237D75" w:rsidRPr="00BB533A">
          <w:rPr>
            <w:rFonts w:cs="Arial"/>
            <w:color w:val="404040"/>
          </w:rPr>
          <w:t>TERCEIROS</w:t>
        </w:r>
      </w:ins>
      <w:ins w:id="424" w:author="Bianca Abreu - HIDROBR" w:date="2025-08-22T16:57:00Z">
        <w:r w:rsidRPr="00BB533A">
          <w:rPr>
            <w:rFonts w:cs="Arial"/>
            <w:color w:val="404040"/>
          </w:rPr>
          <w:t xml:space="preserve"> poderá fazer uso de fontes de prospecção como bancos de dados internos, portais de compras e indicações técnicas, para pessoas jurídicas, além de associações, sindicatos e conselhos profissionais, para os casos de contratação de pessoas físicas, podendo fazer uso também, neste caso, de indicações técnicas; </w:t>
        </w:r>
      </w:ins>
    </w:p>
    <w:p w14:paraId="13B08AFF" w14:textId="77777777" w:rsidR="00764A2D" w:rsidRPr="00BB533A" w:rsidRDefault="00764A2D" w:rsidP="00764A2D">
      <w:pPr>
        <w:ind w:left="720" w:firstLine="0"/>
        <w:rPr>
          <w:ins w:id="425" w:author="Bianca Abreu - HIDROBR" w:date="2025-08-22T16:57:00Z"/>
          <w:rFonts w:cs="Arial"/>
          <w:color w:val="404040"/>
        </w:rPr>
      </w:pPr>
    </w:p>
    <w:p w14:paraId="76D111F4" w14:textId="77777777" w:rsidR="00764A2D" w:rsidRPr="00BB533A" w:rsidRDefault="005479EA" w:rsidP="00764A2D">
      <w:pPr>
        <w:numPr>
          <w:ilvl w:val="0"/>
          <w:numId w:val="36"/>
        </w:numPr>
        <w:ind w:firstLine="0"/>
        <w:rPr>
          <w:ins w:id="426" w:author="Bianca Abreu - HIDROBR" w:date="2025-08-22T16:57:00Z"/>
          <w:rFonts w:cs="Arial"/>
          <w:color w:val="404040"/>
        </w:rPr>
      </w:pPr>
      <w:ins w:id="427" w:author="Bianca Abreu - HIDROBR" w:date="2025-08-22T16:57:00Z">
        <w:r w:rsidRPr="00BB533A">
          <w:rPr>
            <w:rFonts w:cs="Arial"/>
            <w:color w:val="404040"/>
          </w:rPr>
          <w:t>TRIAGEM PRIMÁRIA</w:t>
        </w:r>
        <w:r w:rsidR="00764A2D" w:rsidRPr="00BB533A">
          <w:rPr>
            <w:rFonts w:cs="Arial"/>
            <w:color w:val="404040"/>
          </w:rPr>
          <w:t xml:space="preserve">: de acordo com a </w:t>
        </w:r>
      </w:ins>
      <w:ins w:id="428" w:author="Bianca Abreu - HIDROBR" w:date="2025-08-25T15:18:00Z">
        <w:r w:rsidR="007B287B" w:rsidRPr="00BB533A">
          <w:rPr>
            <w:rFonts w:cs="Arial"/>
            <w:color w:val="404040"/>
          </w:rPr>
          <w:t>pesquisa</w:t>
        </w:r>
      </w:ins>
      <w:ins w:id="429" w:author="Bianca Abreu - HIDROBR" w:date="2025-08-22T16:57:00Z">
        <w:r w:rsidR="00764A2D" w:rsidRPr="00BB533A">
          <w:rPr>
            <w:rFonts w:cs="Arial"/>
            <w:color w:val="404040"/>
          </w:rPr>
          <w:t xml:space="preserve"> realizada, </w:t>
        </w:r>
      </w:ins>
      <w:ins w:id="430" w:author="Bianca Abreu - HIDROBR" w:date="2025-08-22T17:10:00Z">
        <w:r w:rsidR="00107DDA" w:rsidRPr="00BB533A">
          <w:rPr>
            <w:rFonts w:cs="Arial"/>
            <w:color w:val="404040"/>
          </w:rPr>
          <w:t xml:space="preserve">o setor de GESTÃO DE </w:t>
        </w:r>
      </w:ins>
      <w:ins w:id="431" w:author="Bianca Abreu - HIDROBR" w:date="2025-08-25T10:04:00Z">
        <w:r w:rsidR="00E821CA" w:rsidRPr="00BB533A">
          <w:rPr>
            <w:rFonts w:cs="Arial"/>
            <w:color w:val="404040"/>
          </w:rPr>
          <w:t>TERCEIROS</w:t>
        </w:r>
      </w:ins>
      <w:ins w:id="432" w:author="Bianca Abreu - HIDROBR" w:date="2025-08-22T17:10:00Z">
        <w:r w:rsidR="00107DDA" w:rsidRPr="00BB533A">
          <w:rPr>
            <w:rFonts w:cs="Arial"/>
            <w:color w:val="404040"/>
          </w:rPr>
          <w:t xml:space="preserve"> </w:t>
        </w:r>
      </w:ins>
      <w:ins w:id="433" w:author="Bianca Abreu - HIDROBR" w:date="2025-08-22T16:57:00Z">
        <w:r w:rsidR="00764A2D" w:rsidRPr="00BB533A">
          <w:rPr>
            <w:rFonts w:cs="Arial"/>
            <w:color w:val="404040"/>
          </w:rPr>
          <w:t xml:space="preserve">procederá com a </w:t>
        </w:r>
        <w:r w:rsidR="00E821CA" w:rsidRPr="00BB533A">
          <w:rPr>
            <w:rFonts w:cs="Arial"/>
            <w:color w:val="404040"/>
          </w:rPr>
          <w:t>TRIAGEM PRIMÁRIA</w:t>
        </w:r>
        <w:r w:rsidR="00764A2D" w:rsidRPr="00BB533A">
          <w:rPr>
            <w:rFonts w:cs="Arial"/>
            <w:color w:val="404040"/>
          </w:rPr>
          <w:t>, identificando potenciais fornecedores, inclusive</w:t>
        </w:r>
      </w:ins>
      <w:ins w:id="434" w:author="Bianca Abreu - HIDROBR" w:date="2025-08-25T10:15:00Z">
        <w:r w:rsidR="00050F21" w:rsidRPr="00BB533A">
          <w:rPr>
            <w:rFonts w:cs="Arial"/>
            <w:color w:val="404040"/>
          </w:rPr>
          <w:t>,</w:t>
        </w:r>
      </w:ins>
      <w:ins w:id="435" w:author="Bianca Abreu - HIDROBR" w:date="2025-08-22T16:57:00Z">
        <w:r w:rsidR="00764A2D" w:rsidRPr="00BB533A">
          <w:rPr>
            <w:rFonts w:cs="Arial"/>
            <w:color w:val="404040"/>
          </w:rPr>
          <w:t xml:space="preserve"> </w:t>
        </w:r>
      </w:ins>
      <w:ins w:id="436" w:author="Bianca Abreu - HIDROBR" w:date="2025-08-25T15:18:00Z">
        <w:r w:rsidR="007B287B" w:rsidRPr="00BB533A">
          <w:rPr>
            <w:rFonts w:cs="Arial"/>
            <w:color w:val="404040"/>
          </w:rPr>
          <w:t>aqueles</w:t>
        </w:r>
      </w:ins>
      <w:ins w:id="437" w:author="Bianca Abreu - HIDROBR" w:date="2025-08-22T16:57:00Z">
        <w:r w:rsidR="00764A2D" w:rsidRPr="00BB533A">
          <w:rPr>
            <w:rFonts w:cs="Arial"/>
            <w:color w:val="404040"/>
          </w:rPr>
          <w:t xml:space="preserve"> poderão ser </w:t>
        </w:r>
      </w:ins>
      <w:ins w:id="438" w:author="Bianca Abreu - HIDROBR" w:date="2025-08-25T15:18:00Z">
        <w:r w:rsidR="007B287B" w:rsidRPr="00BB533A">
          <w:rPr>
            <w:rFonts w:cs="Arial"/>
            <w:color w:val="404040"/>
          </w:rPr>
          <w:t>firmados</w:t>
        </w:r>
      </w:ins>
      <w:ins w:id="439" w:author="Bianca Abreu - HIDROBR" w:date="2025-08-22T17:03:00Z">
        <w:r w:rsidR="008E0F26" w:rsidRPr="00BB533A">
          <w:rPr>
            <w:rFonts w:cs="Arial"/>
            <w:color w:val="404040"/>
          </w:rPr>
          <w:t xml:space="preserve"> </w:t>
        </w:r>
        <w:r w:rsidR="00050F21" w:rsidRPr="00BB533A">
          <w:rPr>
            <w:rFonts w:cs="Arial"/>
            <w:color w:val="404040"/>
          </w:rPr>
          <w:t>CONTRATOS</w:t>
        </w:r>
      </w:ins>
      <w:ins w:id="440" w:author="Bianca Abreu - HIDROBR" w:date="2025-08-22T16:57:00Z">
        <w:r w:rsidR="00050F21" w:rsidRPr="00BB533A">
          <w:rPr>
            <w:rFonts w:cs="Arial"/>
            <w:color w:val="404040"/>
          </w:rPr>
          <w:t xml:space="preserve"> GUARDA-CHUVA</w:t>
        </w:r>
      </w:ins>
      <w:ins w:id="441" w:author="Bianca Abreu - HIDROBR" w:date="2025-08-25T15:16:00Z">
        <w:r w:rsidR="0022435C" w:rsidRPr="00BB533A">
          <w:rPr>
            <w:rFonts w:cs="Arial"/>
            <w:color w:val="404040"/>
          </w:rPr>
          <w:t xml:space="preserve"> e solicitar</w:t>
        </w:r>
      </w:ins>
      <w:ins w:id="442" w:author="Bianca Abreu - HIDROBR" w:date="2025-08-25T15:17:00Z">
        <w:r w:rsidR="006B2634" w:rsidRPr="00BB533A">
          <w:rPr>
            <w:rFonts w:cs="Arial"/>
            <w:color w:val="404040"/>
          </w:rPr>
          <w:t>á</w:t>
        </w:r>
      </w:ins>
      <w:ins w:id="443" w:author="Bianca Abreu - HIDROBR" w:date="2025-08-25T15:16:00Z">
        <w:r w:rsidR="0022435C" w:rsidRPr="00BB533A">
          <w:rPr>
            <w:rFonts w:cs="Arial"/>
            <w:color w:val="404040"/>
          </w:rPr>
          <w:t xml:space="preserve"> a cada um, o envio de PROPOSTAS TÉCNICAS</w:t>
        </w:r>
      </w:ins>
      <w:ins w:id="444" w:author="Bianca Abreu - HIDROBR" w:date="2025-08-25T15:17:00Z">
        <w:r w:rsidR="006B2634" w:rsidRPr="00BB533A">
          <w:rPr>
            <w:rFonts w:cs="Arial"/>
            <w:color w:val="404040"/>
          </w:rPr>
          <w:t>, que logo quando recebidas, serão inseridas no BANCO DE DADOS INTEGRADO</w:t>
        </w:r>
      </w:ins>
      <w:ins w:id="445" w:author="Bianca Abreu - HIDROBR" w:date="2025-08-22T16:57:00Z">
        <w:r w:rsidR="00764A2D" w:rsidRPr="00BB533A">
          <w:rPr>
            <w:rFonts w:cs="Arial"/>
            <w:color w:val="404040"/>
          </w:rPr>
          <w:t xml:space="preserve">. </w:t>
        </w:r>
      </w:ins>
    </w:p>
    <w:p w14:paraId="4DAABC1E" w14:textId="77777777" w:rsidR="00764A2D" w:rsidRPr="00BB533A" w:rsidRDefault="00764A2D" w:rsidP="00764A2D">
      <w:pPr>
        <w:pStyle w:val="PargrafodaLista"/>
        <w:rPr>
          <w:ins w:id="446" w:author="Bianca Abreu - HIDROBR" w:date="2025-08-22T16:57:00Z"/>
          <w:rFonts w:cs="Arial"/>
          <w:color w:val="404040"/>
        </w:rPr>
      </w:pPr>
    </w:p>
    <w:p w14:paraId="29FFBC1E" w14:textId="77777777" w:rsidR="00764A2D" w:rsidRPr="00BB533A" w:rsidRDefault="00764A2D" w:rsidP="00764A2D">
      <w:pPr>
        <w:ind w:left="360" w:firstLine="0"/>
        <w:rPr>
          <w:ins w:id="447" w:author="Bianca Abreu - HIDROBR" w:date="2025-08-22T16:57:00Z"/>
          <w:rFonts w:cs="Arial"/>
          <w:color w:val="404040"/>
        </w:rPr>
      </w:pPr>
      <w:ins w:id="448" w:author="Bianca Abreu - HIDROBR" w:date="2025-08-22T16:57:00Z">
        <w:r w:rsidRPr="00BB533A">
          <w:rPr>
            <w:rFonts w:cs="Arial"/>
            <w:color w:val="404040"/>
          </w:rPr>
          <w:t xml:space="preserve">Ressalta-se que </w:t>
        </w:r>
      </w:ins>
      <w:ins w:id="449" w:author="Bianca Abreu - HIDROBR" w:date="2025-08-22T17:10:00Z">
        <w:r w:rsidR="00107DDA" w:rsidRPr="00BB533A">
          <w:rPr>
            <w:rFonts w:cs="Arial"/>
            <w:color w:val="404040"/>
          </w:rPr>
          <w:t xml:space="preserve">o setor de </w:t>
        </w:r>
      </w:ins>
      <w:ins w:id="450" w:author="Bianca Abreu - HIDROBR" w:date="2025-08-25T10:05:00Z">
        <w:r w:rsidR="00B66C0C" w:rsidRPr="00BB533A">
          <w:rPr>
            <w:rFonts w:cs="Arial"/>
            <w:color w:val="404040"/>
            <w:rPrChange w:id="451" w:author="Bianca Abreu - HIDROBR" w:date="2025-08-25T16:13:00Z">
              <w:rPr>
                <w:rFonts w:cs="Arial"/>
                <w:color w:val="404040"/>
                <w:highlight w:val="green"/>
              </w:rPr>
            </w:rPrChange>
          </w:rPr>
          <w:t>GESTÃO DE TERCEIROS</w:t>
        </w:r>
        <w:r w:rsidR="00B66C0C" w:rsidRPr="00BB533A">
          <w:rPr>
            <w:rFonts w:cs="Arial"/>
            <w:color w:val="404040"/>
          </w:rPr>
          <w:t xml:space="preserve"> </w:t>
        </w:r>
      </w:ins>
      <w:commentRangeStart w:id="452"/>
      <w:commentRangeStart w:id="453"/>
      <w:commentRangeStart w:id="454"/>
      <w:ins w:id="455" w:author="Bianca Abreu - HIDROBR" w:date="2025-08-22T16:57:00Z">
        <w:r w:rsidRPr="00BB533A">
          <w:rPr>
            <w:rFonts w:cs="Arial"/>
            <w:color w:val="404040"/>
          </w:rPr>
          <w:t xml:space="preserve">deverá observar que o potencial fornecedor deverá possuir CNPJ, CREA (quando pertinente), Inscrição Estadual, Certidão Negativa de Débito com a Seguridade Social, para os casos “pessoa jurídica”. </w:t>
        </w:r>
        <w:commentRangeStart w:id="456"/>
        <w:r w:rsidRPr="00BB533A">
          <w:rPr>
            <w:rFonts w:cs="Arial"/>
            <w:color w:val="404040"/>
          </w:rPr>
          <w:t xml:space="preserve">Para o caso de “pessoa física” todos os técnicos que participarão do desenvolvimento de estudos/projetos relacionados ao meio ambiente (pessoa física ou equipe técnica representante da pessoa jurídica) deverão apresentar comprovante de pagamento da anuidade do respectivo conselho regional profissional (ex. CREA ou CRBIO) e comprovante de cadastro no IBAMA (CTF). </w:t>
        </w:r>
        <w:commentRangeEnd w:id="452"/>
        <w:r w:rsidRPr="00BB533A">
          <w:rPr>
            <w:rStyle w:val="Refdecomentrio"/>
          </w:rPr>
          <w:commentReference w:id="452"/>
        </w:r>
        <w:commentRangeEnd w:id="453"/>
        <w:r w:rsidRPr="00BB533A">
          <w:rPr>
            <w:rStyle w:val="Refdecomentrio"/>
          </w:rPr>
          <w:commentReference w:id="453"/>
        </w:r>
        <w:commentRangeEnd w:id="454"/>
        <w:r w:rsidRPr="00BB533A">
          <w:rPr>
            <w:rStyle w:val="Refdecomentrio"/>
          </w:rPr>
          <w:commentReference w:id="454"/>
        </w:r>
        <w:commentRangeEnd w:id="456"/>
        <w:r w:rsidRPr="00BB533A">
          <w:rPr>
            <w:rStyle w:val="Refdecomentrio"/>
          </w:rPr>
          <w:commentReference w:id="456"/>
        </w:r>
      </w:ins>
    </w:p>
    <w:p w14:paraId="52E08FFB" w14:textId="77777777" w:rsidR="00764A2D" w:rsidRPr="00BB533A" w:rsidRDefault="00764A2D" w:rsidP="00764A2D">
      <w:pPr>
        <w:rPr>
          <w:ins w:id="457" w:author="Bianca Abreu - HIDROBR" w:date="2025-08-22T16:57:00Z"/>
          <w:rFonts w:cs="Arial"/>
          <w:color w:val="404040"/>
        </w:rPr>
      </w:pPr>
    </w:p>
    <w:p w14:paraId="0C007C29" w14:textId="77777777" w:rsidR="00764A2D" w:rsidRDefault="00764A2D" w:rsidP="00764A2D">
      <w:pPr>
        <w:ind w:firstLine="0"/>
        <w:rPr>
          <w:ins w:id="458" w:author="Bianca Abreu - HIDROBR" w:date="2025-08-22T16:57:00Z"/>
          <w:rFonts w:cs="Arial"/>
          <w:color w:val="404040"/>
        </w:rPr>
      </w:pPr>
      <w:ins w:id="459" w:author="Bianca Abreu - HIDROBR" w:date="2025-08-22T16:57:00Z">
        <w:r w:rsidRPr="00BB533A">
          <w:rPr>
            <w:rFonts w:cs="Arial"/>
            <w:color w:val="404040"/>
          </w:rPr>
          <w:t xml:space="preserve">Após a avaliação, seguirá a etapa de </w:t>
        </w:r>
      </w:ins>
      <w:ins w:id="460" w:author="Bianca Abreu - HIDROBR" w:date="2025-08-25T11:21:00Z">
        <w:r w:rsidR="005D3BE2" w:rsidRPr="00BB533A">
          <w:rPr>
            <w:rFonts w:cs="Arial"/>
            <w:color w:val="404040"/>
          </w:rPr>
          <w:t>SELEÇÃO DOS FORNECEDORES</w:t>
        </w:r>
      </w:ins>
      <w:ins w:id="461" w:author="Bianca Abreu - HIDROBR" w:date="2025-08-22T16:57:00Z">
        <w:r w:rsidRPr="00BB533A">
          <w:rPr>
            <w:rFonts w:cs="Arial"/>
            <w:color w:val="404040"/>
          </w:rPr>
          <w:t>.</w:t>
        </w:r>
        <w:r>
          <w:rPr>
            <w:rFonts w:cs="Arial"/>
            <w:color w:val="404040"/>
          </w:rPr>
          <w:t xml:space="preserve"> </w:t>
        </w:r>
      </w:ins>
    </w:p>
    <w:p w14:paraId="09A7DA8F" w14:textId="77777777" w:rsidR="00D4598B" w:rsidDel="00107DDA" w:rsidRDefault="00D4598B" w:rsidP="00B37585">
      <w:pPr>
        <w:ind w:firstLine="0"/>
        <w:rPr>
          <w:del w:id="462" w:author="Bianca Abreu - HIDROBR" w:date="2025-08-22T16:45:00Z"/>
          <w:rFonts w:cs="Arial"/>
          <w:color w:val="404040"/>
        </w:rPr>
      </w:pPr>
    </w:p>
    <w:p w14:paraId="07785321" w14:textId="77777777" w:rsidR="0058208F" w:rsidRDefault="0058208F" w:rsidP="00B37585">
      <w:pPr>
        <w:ind w:firstLine="0"/>
        <w:rPr>
          <w:rFonts w:cs="Arial"/>
          <w:color w:val="404040"/>
        </w:rPr>
      </w:pPr>
    </w:p>
    <w:p w14:paraId="2E19CECA" w14:textId="77777777" w:rsidR="005E1F1F" w:rsidRPr="00D4598B" w:rsidRDefault="005E1F1F" w:rsidP="005E1F1F">
      <w:pPr>
        <w:pStyle w:val="Ttulo2"/>
        <w:numPr>
          <w:ilvl w:val="1"/>
          <w:numId w:val="39"/>
        </w:numPr>
        <w:jc w:val="left"/>
        <w:rPr>
          <w:ins w:id="463" w:author="Bianca Abreu - HIDROBR" w:date="2025-08-25T11:15:00Z"/>
          <w:sz w:val="22"/>
          <w:szCs w:val="22"/>
        </w:rPr>
      </w:pPr>
      <w:ins w:id="464" w:author="Bianca Abreu - HIDROBR" w:date="2025-08-25T11:15:00Z">
        <w:r w:rsidRPr="00D4598B">
          <w:rPr>
            <w:sz w:val="22"/>
            <w:szCs w:val="22"/>
          </w:rPr>
          <w:t>SELEÇÃO DOS FORNECEDORES</w:t>
        </w:r>
        <w:commentRangeStart w:id="465"/>
        <w:commentRangeEnd w:id="465"/>
        <w:r>
          <w:rPr>
            <w:rStyle w:val="Refdecomentrio"/>
            <w:b w:val="0"/>
            <w:bCs w:val="0"/>
            <w:caps w:val="0"/>
          </w:rPr>
          <w:commentReference w:id="465"/>
        </w:r>
      </w:ins>
    </w:p>
    <w:p w14:paraId="2F1EDEE5" w14:textId="77777777" w:rsidR="005E1F1F" w:rsidRPr="00A26948" w:rsidRDefault="005E1F1F" w:rsidP="005E1F1F">
      <w:pPr>
        <w:ind w:firstLine="0"/>
        <w:rPr>
          <w:ins w:id="466" w:author="Bianca Abreu - HIDROBR" w:date="2025-08-25T11:15:00Z"/>
          <w:rFonts w:cs="Arial"/>
          <w:color w:val="404040"/>
          <w:highlight w:val="yellow"/>
        </w:rPr>
      </w:pPr>
    </w:p>
    <w:p w14:paraId="4E59C3EB" w14:textId="77777777" w:rsidR="005E1F1F" w:rsidRPr="00A26948" w:rsidRDefault="005E1F1F" w:rsidP="005E1F1F">
      <w:pPr>
        <w:ind w:firstLine="0"/>
        <w:rPr>
          <w:ins w:id="467" w:author="Bianca Abreu - HIDROBR" w:date="2025-08-25T11:15:00Z"/>
          <w:rFonts w:cs="Arial"/>
          <w:color w:val="404040"/>
          <w:highlight w:val="yellow"/>
        </w:rPr>
      </w:pPr>
      <w:ins w:id="468" w:author="Bianca Abreu - HIDROBR" w:date="2025-08-25T11:15:00Z">
        <w:r w:rsidRPr="00A26948">
          <w:rPr>
            <w:rFonts w:cs="Arial"/>
            <w:color w:val="404040"/>
            <w:highlight w:val="yellow"/>
          </w:rPr>
          <w:t>Após a fase de prospecção, a área de Suprimentos dará início ao processo de seleção dos fornecedores, com base nas especificações técnicas previamente definidas. Esse processo conta com o apoio das áreas técnicas, que contribuem na identificação de possíveis fornecedores interessados.</w:t>
        </w:r>
      </w:ins>
    </w:p>
    <w:p w14:paraId="64BDE835" w14:textId="77777777" w:rsidR="005E1F1F" w:rsidRPr="00A26948" w:rsidRDefault="005E1F1F" w:rsidP="005E1F1F">
      <w:pPr>
        <w:ind w:firstLine="0"/>
        <w:rPr>
          <w:ins w:id="469" w:author="Bianca Abreu - HIDROBR" w:date="2025-08-25T11:15:00Z"/>
          <w:rFonts w:cs="Arial"/>
          <w:color w:val="404040"/>
          <w:highlight w:val="yellow"/>
        </w:rPr>
      </w:pPr>
    </w:p>
    <w:p w14:paraId="6482314A" w14:textId="77777777" w:rsidR="005E1F1F" w:rsidRPr="00A26948" w:rsidRDefault="005E1F1F" w:rsidP="005E1F1F">
      <w:pPr>
        <w:ind w:firstLine="0"/>
        <w:rPr>
          <w:ins w:id="470" w:author="Bianca Abreu - HIDROBR" w:date="2025-08-25T11:15:00Z"/>
          <w:rFonts w:cs="Arial"/>
          <w:color w:val="404040"/>
          <w:highlight w:val="yellow"/>
        </w:rPr>
      </w:pPr>
      <w:ins w:id="471" w:author="Bianca Abreu - HIDROBR" w:date="2025-08-25T11:15:00Z">
        <w:r w:rsidRPr="00A26948">
          <w:rPr>
            <w:rFonts w:cs="Arial"/>
            <w:color w:val="404040"/>
            <w:highlight w:val="yellow"/>
          </w:rPr>
          <w:t>As propostas recebidas são analisadas criticamente pela área técnica, com foco na adequação ao escopo contratado e na suficiência técnica apresentada. Já a área de Suprimentos é responsável por avaliar a qualificação dos fornecedores. Todas as informações relacionadas à aprovação dos fornecedores devem ser devidamente registradas e armazenadas como evidência do processo de seleção.</w:t>
        </w:r>
      </w:ins>
    </w:p>
    <w:p w14:paraId="71A9BD45" w14:textId="77777777" w:rsidR="005E1F1F" w:rsidRPr="00A26948" w:rsidRDefault="005E1F1F" w:rsidP="005E1F1F">
      <w:pPr>
        <w:ind w:firstLine="0"/>
        <w:rPr>
          <w:ins w:id="472" w:author="Bianca Abreu - HIDROBR" w:date="2025-08-25T11:15:00Z"/>
          <w:rFonts w:cs="Arial"/>
          <w:color w:val="404040"/>
          <w:highlight w:val="yellow"/>
        </w:rPr>
      </w:pPr>
    </w:p>
    <w:p w14:paraId="17CEF4A8" w14:textId="77777777" w:rsidR="005E1F1F" w:rsidRPr="00A26948" w:rsidRDefault="005E1F1F" w:rsidP="005E1F1F">
      <w:pPr>
        <w:ind w:firstLine="0"/>
        <w:rPr>
          <w:ins w:id="473" w:author="Bianca Abreu - HIDROBR" w:date="2025-08-25T11:15:00Z"/>
          <w:rFonts w:cs="Arial"/>
          <w:color w:val="404040"/>
          <w:highlight w:val="yellow"/>
        </w:rPr>
      </w:pPr>
      <w:ins w:id="474" w:author="Bianca Abreu - HIDROBR" w:date="2025-08-25T11:15:00Z">
        <w:r w:rsidRPr="00A26948">
          <w:rPr>
            <w:rFonts w:cs="Arial"/>
            <w:color w:val="404040"/>
            <w:highlight w:val="yellow"/>
          </w:rPr>
          <w:t xml:space="preserve">É fundamental garantir que os fornecedores atendam a requisitos mínimos de qualidade, considerando que seus produtos ou serviços impactam diretamente nos </w:t>
        </w:r>
        <w:proofErr w:type="gramStart"/>
        <w:r w:rsidRPr="00A26948">
          <w:rPr>
            <w:rFonts w:cs="Arial"/>
            <w:color w:val="404040"/>
            <w:highlight w:val="yellow"/>
          </w:rPr>
          <w:t>resultados finais</w:t>
        </w:r>
        <w:proofErr w:type="gramEnd"/>
        <w:r w:rsidRPr="00A26948">
          <w:rPr>
            <w:rFonts w:cs="Arial"/>
            <w:color w:val="404040"/>
            <w:highlight w:val="yellow"/>
          </w:rPr>
          <w:t>. Para isso, a avaliação deve ser feita com base em critérios objetivos, como a capacidade de fornecer produtos ou serviços que atendam de forma consistente às exigências e especificações estabelecidas.</w:t>
        </w:r>
      </w:ins>
    </w:p>
    <w:p w14:paraId="798C9CC8" w14:textId="77777777" w:rsidR="005E1F1F" w:rsidRPr="00A26948" w:rsidRDefault="005E1F1F" w:rsidP="005E1F1F">
      <w:pPr>
        <w:ind w:firstLine="0"/>
        <w:rPr>
          <w:ins w:id="475" w:author="Bianca Abreu - HIDROBR" w:date="2025-08-25T11:15:00Z"/>
          <w:rFonts w:cs="Arial"/>
          <w:color w:val="404040"/>
          <w:highlight w:val="yellow"/>
        </w:rPr>
      </w:pPr>
    </w:p>
    <w:p w14:paraId="22679700" w14:textId="77777777" w:rsidR="005E1F1F" w:rsidRPr="00A26948" w:rsidRDefault="005E1F1F" w:rsidP="005E1F1F">
      <w:pPr>
        <w:ind w:firstLine="0"/>
        <w:rPr>
          <w:ins w:id="476" w:author="Bianca Abreu - HIDROBR" w:date="2025-08-25T11:15:00Z"/>
          <w:rFonts w:cs="Arial"/>
          <w:color w:val="404040"/>
          <w:highlight w:val="yellow"/>
        </w:rPr>
      </w:pPr>
      <w:commentRangeStart w:id="477"/>
      <w:ins w:id="478" w:author="Bianca Abreu - HIDROBR" w:date="2025-08-25T11:15:00Z">
        <w:r w:rsidRPr="00A26948">
          <w:rPr>
            <w:rFonts w:cs="Arial"/>
            <w:color w:val="404040"/>
            <w:highlight w:val="yellow"/>
          </w:rPr>
          <w:t>Recomenda-se a adoção de uma abordagem baseada em riscos e oportunidades na seleção dos fornecedores, considerando, entre outros, os seguintes critérios:</w:t>
        </w:r>
        <w:commentRangeEnd w:id="477"/>
        <w:r>
          <w:rPr>
            <w:rStyle w:val="Refdecomentrio"/>
          </w:rPr>
          <w:commentReference w:id="477"/>
        </w:r>
      </w:ins>
    </w:p>
    <w:p w14:paraId="7B1895AA" w14:textId="77777777" w:rsidR="005E1F1F" w:rsidRPr="00A26948" w:rsidRDefault="005E1F1F" w:rsidP="005E1F1F">
      <w:pPr>
        <w:numPr>
          <w:ilvl w:val="0"/>
          <w:numId w:val="35"/>
        </w:numPr>
        <w:rPr>
          <w:ins w:id="479" w:author="Bianca Abreu - HIDROBR" w:date="2025-08-25T11:15:00Z"/>
          <w:rFonts w:cs="Arial"/>
          <w:color w:val="404040"/>
          <w:highlight w:val="yellow"/>
        </w:rPr>
      </w:pPr>
      <w:commentRangeStart w:id="480"/>
      <w:ins w:id="481" w:author="Bianca Abreu - HIDROBR" w:date="2025-08-25T11:15:00Z">
        <w:r w:rsidRPr="00A26948">
          <w:rPr>
            <w:rFonts w:cs="Arial"/>
            <w:color w:val="404040"/>
            <w:highlight w:val="yellow"/>
          </w:rPr>
          <w:t>Capacidade Técnica e Produtiva: Avaliação da experiência, competências e infraestrutura do fornecedor.</w:t>
        </w:r>
      </w:ins>
    </w:p>
    <w:p w14:paraId="7932A393" w14:textId="77777777" w:rsidR="005E1F1F" w:rsidRPr="00A26948" w:rsidRDefault="005E1F1F" w:rsidP="005E1F1F">
      <w:pPr>
        <w:numPr>
          <w:ilvl w:val="0"/>
          <w:numId w:val="35"/>
        </w:numPr>
        <w:rPr>
          <w:ins w:id="482" w:author="Bianca Abreu - HIDROBR" w:date="2025-08-25T11:15:00Z"/>
          <w:rFonts w:cs="Arial"/>
          <w:color w:val="404040"/>
          <w:highlight w:val="yellow"/>
        </w:rPr>
      </w:pPr>
      <w:ins w:id="483" w:author="Bianca Abreu - HIDROBR" w:date="2025-08-25T11:15:00Z">
        <w:r w:rsidRPr="00A26948">
          <w:rPr>
            <w:rFonts w:cs="Arial"/>
            <w:color w:val="404040"/>
            <w:highlight w:val="yellow"/>
          </w:rPr>
          <w:t>Desempenho Histórico: Análise do histórico de entregas, cumprimento de prazos e conformidade com padrões de qualidade.</w:t>
        </w:r>
      </w:ins>
    </w:p>
    <w:p w14:paraId="26BA3251" w14:textId="77777777" w:rsidR="005E1F1F" w:rsidRPr="00A26948" w:rsidRDefault="005E1F1F" w:rsidP="005E1F1F">
      <w:pPr>
        <w:numPr>
          <w:ilvl w:val="0"/>
          <w:numId w:val="35"/>
        </w:numPr>
        <w:rPr>
          <w:ins w:id="484" w:author="Bianca Abreu - HIDROBR" w:date="2025-08-25T11:15:00Z"/>
          <w:rFonts w:cs="Arial"/>
          <w:color w:val="404040"/>
          <w:highlight w:val="yellow"/>
        </w:rPr>
      </w:pPr>
      <w:ins w:id="485" w:author="Bianca Abreu - HIDROBR" w:date="2025-08-25T11:15:00Z">
        <w:r w:rsidRPr="00A26948">
          <w:rPr>
            <w:rFonts w:cs="Arial"/>
            <w:color w:val="404040"/>
            <w:highlight w:val="yellow"/>
          </w:rPr>
          <w:t>Custo e condições comerciais: Avaliação da proposta financeira, considerando não apenas o preço, mas também o custo-benefício, prazos de entrega e custo total da aquisição.</w:t>
        </w:r>
      </w:ins>
      <w:commentRangeEnd w:id="480"/>
      <w:ins w:id="486" w:author="Bianca Abreu - HIDROBR" w:date="2025-08-25T11:27:00Z">
        <w:r w:rsidR="003240BB">
          <w:rPr>
            <w:rStyle w:val="Refdecomentrio"/>
          </w:rPr>
          <w:commentReference w:id="480"/>
        </w:r>
      </w:ins>
    </w:p>
    <w:p w14:paraId="50292744" w14:textId="77777777" w:rsidR="005E1F1F" w:rsidRPr="00A26948" w:rsidRDefault="005E1F1F" w:rsidP="005E1F1F">
      <w:pPr>
        <w:ind w:firstLine="0"/>
        <w:rPr>
          <w:ins w:id="487" w:author="Bianca Abreu - HIDROBR" w:date="2025-08-25T11:15:00Z"/>
          <w:rFonts w:cs="Arial"/>
          <w:color w:val="404040"/>
          <w:highlight w:val="yellow"/>
        </w:rPr>
      </w:pPr>
    </w:p>
    <w:p w14:paraId="55D42D60" w14:textId="77777777" w:rsidR="005E1F1F" w:rsidRPr="00A26948" w:rsidRDefault="005E1F1F" w:rsidP="005E1F1F">
      <w:pPr>
        <w:ind w:firstLine="0"/>
        <w:rPr>
          <w:ins w:id="488" w:author="Bianca Abreu - HIDROBR" w:date="2025-08-25T11:15:00Z"/>
          <w:rFonts w:cs="Arial"/>
          <w:color w:val="404040"/>
          <w:highlight w:val="yellow"/>
        </w:rPr>
      </w:pPr>
      <w:commentRangeStart w:id="489"/>
      <w:ins w:id="490" w:author="Bianca Abreu - HIDROBR" w:date="2025-08-25T11:15:00Z">
        <w:r w:rsidRPr="00A26948">
          <w:rPr>
            <w:rFonts w:cs="Arial"/>
            <w:color w:val="404040"/>
            <w:highlight w:val="yellow"/>
          </w:rPr>
          <w:t>Além disso, é importante realizar uma análise dos riscos e impactos potenciais decorrentes de eventuais falhas na prestação de serviços pelos fornecedores. Com base nessa análise, devem ser definidas ações preventivas e corretivas, como contratos de contingência ou o desenvolvimento de fontes alternativas de fornecimento.</w:t>
        </w:r>
        <w:commentRangeEnd w:id="489"/>
        <w:r>
          <w:rPr>
            <w:rStyle w:val="Refdecomentrio"/>
          </w:rPr>
          <w:commentReference w:id="489"/>
        </w:r>
      </w:ins>
    </w:p>
    <w:p w14:paraId="47DD9544" w14:textId="77777777" w:rsidR="005E1F1F" w:rsidRPr="00A26948" w:rsidRDefault="005E1F1F" w:rsidP="005E1F1F">
      <w:pPr>
        <w:ind w:firstLine="0"/>
        <w:rPr>
          <w:ins w:id="491" w:author="Bianca Abreu - HIDROBR" w:date="2025-08-25T11:15:00Z"/>
          <w:rFonts w:cs="Arial"/>
          <w:color w:val="404040"/>
          <w:highlight w:val="yellow"/>
        </w:rPr>
      </w:pPr>
    </w:p>
    <w:p w14:paraId="1AB41FEE" w14:textId="77777777" w:rsidR="005E1F1F" w:rsidRDefault="005E1F1F" w:rsidP="005E1F1F">
      <w:pPr>
        <w:ind w:firstLine="0"/>
        <w:rPr>
          <w:ins w:id="492" w:author="Bianca Abreu - HIDROBR" w:date="2025-08-25T11:15:00Z"/>
          <w:rFonts w:cs="Arial"/>
          <w:color w:val="404040"/>
        </w:rPr>
      </w:pPr>
      <w:ins w:id="493" w:author="Bianca Abreu - HIDROBR" w:date="2025-08-25T11:15:00Z">
        <w:r w:rsidRPr="00A26948">
          <w:rPr>
            <w:rFonts w:cs="Arial"/>
            <w:color w:val="404040"/>
            <w:highlight w:val="yellow"/>
          </w:rPr>
          <w:lastRenderedPageBreak/>
          <w:t>Concluída a seleção, a elaboração do contrato é realizada e, em seguida, encaminhada à área técnica, que será responsável pelo acompanhamento da execução contratual e pelo monitoramento dos indicadores de qualidade, conforme o plano previamente estabelecido.</w:t>
        </w:r>
      </w:ins>
    </w:p>
    <w:p w14:paraId="0B39B938" w14:textId="77777777" w:rsidR="008B5908" w:rsidRDefault="008B5908" w:rsidP="005E1F1F">
      <w:pPr>
        <w:ind w:firstLine="0"/>
        <w:rPr>
          <w:ins w:id="494" w:author="Bianca Abreu - HIDROBR" w:date="2025-08-25T11:15:00Z"/>
          <w:rFonts w:cs="Arial"/>
          <w:color w:val="404040"/>
        </w:rPr>
      </w:pPr>
    </w:p>
    <w:p w14:paraId="40833EF5" w14:textId="77777777" w:rsidR="0058208F" w:rsidRPr="00D4598B" w:rsidRDefault="0058208F">
      <w:pPr>
        <w:pStyle w:val="Ttulo2"/>
        <w:numPr>
          <w:ilvl w:val="1"/>
          <w:numId w:val="39"/>
        </w:numPr>
        <w:jc w:val="left"/>
        <w:rPr>
          <w:sz w:val="22"/>
          <w:szCs w:val="22"/>
        </w:rPr>
        <w:pPrChange w:id="495" w:author="Bianca Abreu - HIDROBR" w:date="2025-08-22T16:46:00Z">
          <w:pPr>
            <w:pStyle w:val="Ttulo2"/>
            <w:numPr>
              <w:ilvl w:val="1"/>
              <w:numId w:val="44"/>
            </w:numPr>
            <w:ind w:left="720" w:hanging="360"/>
            <w:jc w:val="left"/>
          </w:pPr>
        </w:pPrChange>
      </w:pPr>
      <w:commentRangeStart w:id="496"/>
      <w:r w:rsidRPr="00D4598B">
        <w:rPr>
          <w:sz w:val="22"/>
          <w:szCs w:val="22"/>
        </w:rPr>
        <w:t>SOLICITAÇÃO DE CONTRATAÇÃO</w:t>
      </w:r>
      <w:commentRangeEnd w:id="496"/>
      <w:r w:rsidR="00A10059" w:rsidRPr="00D4598B">
        <w:rPr>
          <w:rStyle w:val="Refdecomentrio"/>
          <w:sz w:val="22"/>
          <w:szCs w:val="22"/>
        </w:rPr>
        <w:commentReference w:id="496"/>
      </w:r>
      <w:ins w:id="497" w:author="Bianca Abreu - HIDROBR" w:date="2025-08-22T17:10:00Z">
        <w:r w:rsidR="00107DDA">
          <w:rPr>
            <w:sz w:val="22"/>
            <w:szCs w:val="22"/>
          </w:rPr>
          <w:t xml:space="preserve"> </w:t>
        </w:r>
      </w:ins>
      <w:ins w:id="498" w:author="Bianca Abreu - HIDROBR" w:date="2025-08-22T17:11:00Z">
        <w:r w:rsidR="00107DDA">
          <w:rPr>
            <w:sz w:val="22"/>
            <w:szCs w:val="22"/>
          </w:rPr>
          <w:t>(SC)</w:t>
        </w:r>
      </w:ins>
    </w:p>
    <w:p w14:paraId="06131DE4" w14:textId="77777777" w:rsidR="0058208F" w:rsidRPr="0058208F" w:rsidRDefault="0058208F" w:rsidP="0058208F">
      <w:pPr>
        <w:tabs>
          <w:tab w:val="left" w:pos="540"/>
        </w:tabs>
        <w:rPr>
          <w:rFonts w:cs="Arial"/>
          <w:b/>
          <w:bCs/>
          <w:color w:val="404040"/>
        </w:rPr>
      </w:pPr>
    </w:p>
    <w:p w14:paraId="266E61FC" w14:textId="77777777" w:rsidR="005D3BE2" w:rsidRDefault="00CF3D31" w:rsidP="00B37585">
      <w:pPr>
        <w:ind w:firstLine="0"/>
        <w:rPr>
          <w:ins w:id="499" w:author="Bianca Abreu - HIDROBR" w:date="2025-08-25T11:23:00Z"/>
          <w:rFonts w:cs="Arial"/>
          <w:color w:val="404040"/>
        </w:rPr>
      </w:pPr>
      <w:del w:id="500" w:author="Bianca Abreu - HIDROBR" w:date="2025-08-25T11:17:00Z">
        <w:r w:rsidDel="007D3A49">
          <w:rPr>
            <w:rFonts w:cs="Arial"/>
            <w:color w:val="404040"/>
          </w:rPr>
          <w:delText>A</w:delText>
        </w:r>
      </w:del>
      <w:ins w:id="501" w:author="Bianca Abreu - HIDROBR" w:date="2025-08-25T11:22:00Z">
        <w:r w:rsidR="005D3BE2">
          <w:rPr>
            <w:rFonts w:cs="Arial"/>
            <w:color w:val="404040"/>
          </w:rPr>
          <w:t>A</w:t>
        </w:r>
      </w:ins>
      <w:r>
        <w:rPr>
          <w:rFonts w:cs="Arial"/>
          <w:color w:val="404040"/>
        </w:rPr>
        <w:t xml:space="preserve"> </w:t>
      </w:r>
      <w:r w:rsidR="002D16A2">
        <w:rPr>
          <w:rFonts w:cs="Arial"/>
          <w:color w:val="404040"/>
        </w:rPr>
        <w:t>SOLICITAÇÃO DE CONTRATAÇÃO</w:t>
      </w:r>
      <w:ins w:id="502" w:author="Bianca Abreu - HIDROBR" w:date="2025-08-21T15:28:00Z">
        <w:r w:rsidR="002D16A2">
          <w:rPr>
            <w:rFonts w:cs="Arial"/>
            <w:color w:val="404040"/>
          </w:rPr>
          <w:t xml:space="preserve"> </w:t>
        </w:r>
      </w:ins>
      <w:ins w:id="503" w:author="Bianca Abreu - HIDROBR" w:date="2025-08-25T10:59:00Z">
        <w:r w:rsidR="002D16A2">
          <w:rPr>
            <w:rFonts w:cs="Arial"/>
            <w:color w:val="404040"/>
          </w:rPr>
          <w:t xml:space="preserve">é o </w:t>
        </w:r>
        <w:r w:rsidR="002D16A2" w:rsidRPr="002D16A2">
          <w:rPr>
            <w:rFonts w:cs="Arial"/>
            <w:color w:val="404040"/>
          </w:rPr>
          <w:t>registro formal elaborado pela ÁREA DEMANDANTE</w:t>
        </w:r>
      </w:ins>
      <w:ins w:id="504" w:author="Bianca Abreu - HIDROBR" w:date="2025-08-25T11:23:00Z">
        <w:r w:rsidR="005D3BE2">
          <w:rPr>
            <w:rFonts w:cs="Arial"/>
            <w:color w:val="404040"/>
          </w:rPr>
          <w:t>,</w:t>
        </w:r>
      </w:ins>
      <w:ins w:id="505" w:author="Bianca Abreu - HIDROBR" w:date="2025-08-25T10:59:00Z">
        <w:r w:rsidR="002D16A2" w:rsidRPr="002D16A2">
          <w:rPr>
            <w:rFonts w:cs="Arial"/>
            <w:color w:val="404040"/>
          </w:rPr>
          <w:t xml:space="preserve"> para solicitar a contratação de </w:t>
        </w:r>
        <w:r w:rsidR="00397328" w:rsidRPr="002D16A2">
          <w:rPr>
            <w:rFonts w:cs="Arial"/>
            <w:color w:val="404040"/>
          </w:rPr>
          <w:t>SERVIÇOS TERCEIRIZADOS</w:t>
        </w:r>
      </w:ins>
      <w:ins w:id="506" w:author="Bianca Abreu - HIDROBR" w:date="2025-08-25T11:24:00Z">
        <w:r w:rsidR="00B27919">
          <w:rPr>
            <w:rFonts w:cs="Arial"/>
            <w:color w:val="404040"/>
          </w:rPr>
          <w:t>,</w:t>
        </w:r>
      </w:ins>
      <w:ins w:id="507" w:author="Bianca Abreu - HIDROBR" w:date="2025-08-25T11:10:00Z">
        <w:r w:rsidR="001C324D">
          <w:rPr>
            <w:rFonts w:cs="Arial"/>
            <w:color w:val="404040"/>
          </w:rPr>
          <w:t xml:space="preserve"> com </w:t>
        </w:r>
      </w:ins>
      <w:ins w:id="508" w:author="Bianca Abreu - HIDROBR" w:date="2025-08-25T11:24:00Z">
        <w:r w:rsidR="00B27919">
          <w:rPr>
            <w:rFonts w:cs="Arial"/>
            <w:color w:val="404040"/>
          </w:rPr>
          <w:t xml:space="preserve">todas </w:t>
        </w:r>
      </w:ins>
      <w:ins w:id="509" w:author="Bianca Abreu - HIDROBR" w:date="2025-08-25T11:10:00Z">
        <w:r w:rsidR="001C324D">
          <w:rPr>
            <w:rFonts w:cs="Arial"/>
            <w:color w:val="404040"/>
          </w:rPr>
          <w:t xml:space="preserve">as informações </w:t>
        </w:r>
      </w:ins>
      <w:ins w:id="510" w:author="Bianca Abreu - HIDROBR" w:date="2025-08-25T10:59:00Z">
        <w:r w:rsidR="002D16A2" w:rsidRPr="002D16A2">
          <w:rPr>
            <w:rFonts w:cs="Arial"/>
            <w:color w:val="404040"/>
          </w:rPr>
          <w:t>necessárias para iniciar o processo de elaboração d</w:t>
        </w:r>
      </w:ins>
      <w:ins w:id="511" w:author="Bianca Abreu - HIDROBR" w:date="2025-08-25T11:24:00Z">
        <w:r w:rsidR="00B27919">
          <w:rPr>
            <w:rFonts w:cs="Arial"/>
            <w:color w:val="404040"/>
          </w:rPr>
          <w:t>o</w:t>
        </w:r>
      </w:ins>
      <w:ins w:id="512" w:author="Bianca Abreu - HIDROBR" w:date="2025-08-25T10:59:00Z">
        <w:r w:rsidR="002D16A2" w:rsidRPr="002D16A2">
          <w:rPr>
            <w:rFonts w:cs="Arial"/>
            <w:color w:val="404040"/>
          </w:rPr>
          <w:t xml:space="preserve"> CONTRATO DE PRESTAÇÃO DE SERVIÇOS TERCEIRIZADOS.</w:t>
        </w:r>
      </w:ins>
      <w:ins w:id="513" w:author="Bianca Abreu - HIDROBR" w:date="2025-08-25T11:11:00Z">
        <w:r w:rsidR="00993C43">
          <w:rPr>
            <w:rFonts w:cs="Arial"/>
            <w:color w:val="404040"/>
          </w:rPr>
          <w:t xml:space="preserve"> </w:t>
        </w:r>
      </w:ins>
    </w:p>
    <w:p w14:paraId="73B1D630" w14:textId="77777777" w:rsidR="005D3BE2" w:rsidRDefault="005D3BE2" w:rsidP="00B37585">
      <w:pPr>
        <w:ind w:firstLine="0"/>
        <w:rPr>
          <w:ins w:id="514" w:author="Bianca Abreu - HIDROBR" w:date="2025-08-25T11:23:00Z"/>
          <w:rFonts w:cs="Arial"/>
          <w:color w:val="404040"/>
        </w:rPr>
      </w:pPr>
    </w:p>
    <w:p w14:paraId="0872E0E2" w14:textId="77777777" w:rsidR="002D16A2" w:rsidRDefault="00993C43" w:rsidP="00B37585">
      <w:pPr>
        <w:ind w:firstLine="0"/>
        <w:rPr>
          <w:ins w:id="515" w:author="Bianca Abreu - HIDROBR" w:date="2025-08-25T10:59:00Z"/>
          <w:rFonts w:cs="Arial"/>
          <w:color w:val="404040"/>
        </w:rPr>
      </w:pPr>
      <w:ins w:id="516" w:author="Bianca Abreu - HIDROBR" w:date="2025-08-25T11:11:00Z">
        <w:r>
          <w:rPr>
            <w:rFonts w:cs="Arial"/>
            <w:color w:val="404040"/>
          </w:rPr>
          <w:t xml:space="preserve">O processo de SOLICITAÇÃO DE CONTRATAÇÃO se dará por meio das seguintes etapas: </w:t>
        </w:r>
      </w:ins>
    </w:p>
    <w:p w14:paraId="3A29F1E1" w14:textId="77777777" w:rsidR="0058208F" w:rsidRPr="00BB533A" w:rsidDel="00993C43" w:rsidRDefault="00CF3D31" w:rsidP="00B37585">
      <w:pPr>
        <w:ind w:firstLine="0"/>
        <w:rPr>
          <w:del w:id="517" w:author="Bianca Abreu - HIDROBR" w:date="2025-08-25T11:11:00Z"/>
          <w:rFonts w:cs="Arial"/>
          <w:color w:val="404040"/>
        </w:rPr>
      </w:pPr>
      <w:del w:id="518" w:author="Bianca Abreu - HIDROBR" w:date="2025-08-21T15:29:00Z">
        <w:r w:rsidDel="00826B68">
          <w:rPr>
            <w:rFonts w:cs="Arial"/>
            <w:color w:val="404040"/>
          </w:rPr>
          <w:delText xml:space="preserve"> </w:delText>
        </w:r>
      </w:del>
      <w:del w:id="519" w:author="Bianca Abreu - HIDROBR" w:date="2025-08-25T10:58:00Z">
        <w:r w:rsidRPr="00BB533A" w:rsidDel="002D16A2">
          <w:rPr>
            <w:rFonts w:cs="Arial"/>
            <w:color w:val="404040"/>
          </w:rPr>
          <w:delText>se inicia com a elaboração pela</w:delText>
        </w:r>
      </w:del>
      <w:del w:id="520" w:author="Bianca Abreu - HIDROBR" w:date="2025-08-25T11:11:00Z">
        <w:r w:rsidRPr="00BB533A" w:rsidDel="00993C43">
          <w:rPr>
            <w:rFonts w:cs="Arial"/>
            <w:color w:val="404040"/>
          </w:rPr>
          <w:delText xml:space="preserve"> </w:delText>
        </w:r>
      </w:del>
      <w:del w:id="521" w:author="Bianca Abreu - HIDROBR" w:date="2025-08-21T15:29:00Z">
        <w:r w:rsidRPr="00BB533A" w:rsidDel="00826B68">
          <w:rPr>
            <w:rFonts w:cs="Arial"/>
            <w:color w:val="404040"/>
          </w:rPr>
          <w:delText>área demandante</w:delText>
        </w:r>
      </w:del>
      <w:del w:id="522" w:author="Bianca Abreu - HIDROBR" w:date="2025-08-25T11:11:00Z">
        <w:r w:rsidRPr="00BB533A" w:rsidDel="00993C43">
          <w:rPr>
            <w:rFonts w:cs="Arial"/>
            <w:color w:val="404040"/>
          </w:rPr>
          <w:delText xml:space="preserve"> de uma </w:delText>
        </w:r>
        <w:r w:rsidR="006D1096" w:rsidRPr="00BB533A" w:rsidDel="00993C43">
          <w:rPr>
            <w:rFonts w:cs="Arial"/>
            <w:color w:val="404040"/>
          </w:rPr>
          <w:delText>SOLICITAÇÃO DE CONTRATAÇÃO</w:delText>
        </w:r>
        <w:r w:rsidRPr="00BB533A" w:rsidDel="00993C43">
          <w:rPr>
            <w:rFonts w:cs="Arial"/>
            <w:color w:val="404040"/>
          </w:rPr>
          <w:delText xml:space="preserve">, </w:delText>
        </w:r>
      </w:del>
      <w:del w:id="523" w:author="Bianca Abreu - HIDROBR" w:date="2025-08-25T10:16:00Z">
        <w:r w:rsidRPr="00BB533A" w:rsidDel="006D1096">
          <w:rPr>
            <w:rFonts w:cs="Arial"/>
            <w:color w:val="404040"/>
          </w:rPr>
          <w:delText>conforme o modelo anexo a essa norma, a qual contém os seguintes dados:</w:delText>
        </w:r>
      </w:del>
    </w:p>
    <w:p w14:paraId="76310BEB" w14:textId="77777777" w:rsidR="00CF3D31" w:rsidRPr="00BB533A" w:rsidRDefault="00CF3D31" w:rsidP="00B37585">
      <w:pPr>
        <w:ind w:firstLine="0"/>
        <w:rPr>
          <w:rFonts w:cs="Arial"/>
          <w:color w:val="40404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  <w:tblPrChange w:id="524" w:author="Bianca Abreu - HIDROBR" w:date="2025-08-25T13:46:00Z">
          <w:tblPr>
            <w:tblW w:w="0" w:type="auto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ook w:val="04A0" w:firstRow="1" w:lastRow="0" w:firstColumn="1" w:lastColumn="0" w:noHBand="0" w:noVBand="1"/>
          </w:tblPr>
        </w:tblPrChange>
      </w:tblPr>
      <w:tblGrid>
        <w:gridCol w:w="3652"/>
        <w:gridCol w:w="6410"/>
        <w:tblGridChange w:id="525">
          <w:tblGrid>
            <w:gridCol w:w="2660"/>
            <w:gridCol w:w="992"/>
            <w:gridCol w:w="6410"/>
          </w:tblGrid>
        </w:tblGridChange>
      </w:tblGrid>
      <w:tr w:rsidR="008F5B15" w:rsidRPr="00BB533A" w14:paraId="57E7D460" w14:textId="77777777" w:rsidTr="006B6034">
        <w:trPr>
          <w:tblHeader/>
        </w:trPr>
        <w:tc>
          <w:tcPr>
            <w:tcW w:w="10062" w:type="dxa"/>
            <w:gridSpan w:val="2"/>
            <w:vAlign w:val="center"/>
            <w:tcPrChange w:id="526" w:author="Bianca Abreu - HIDROBR" w:date="2025-08-25T13:46:00Z">
              <w:tcPr>
                <w:tcW w:w="10062" w:type="dxa"/>
                <w:gridSpan w:val="3"/>
                <w:vAlign w:val="center"/>
              </w:tcPr>
            </w:tcPrChange>
          </w:tcPr>
          <w:p w14:paraId="52A325A4" w14:textId="77777777" w:rsidR="008F5B15" w:rsidRPr="00BB533A" w:rsidRDefault="008F5B15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527" w:author="Bianca Abreu - HIDROBR" w:date="2025-08-25T16:13:00Z">
                  <w:rPr>
                    <w:rFonts w:cs="Arial"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528" w:author="Bianca Abreu - HIDROBR" w:date="2025-08-25T10:50:00Z">
                <w:pPr>
                  <w:ind w:firstLine="0"/>
                </w:pPr>
              </w:pPrChange>
            </w:pPr>
            <w:r w:rsidRPr="00BB533A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529" w:author="Bianca Abreu - HIDROBR" w:date="2025-08-25T16:13:00Z">
                  <w:rPr>
                    <w:rFonts w:cs="Arial"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t xml:space="preserve">Seleção de </w:t>
            </w:r>
            <w:r w:rsidR="00F33460" w:rsidRPr="00BB533A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530" w:author="Bianca Abreu - HIDROBR" w:date="2025-08-25T16:13:00Z">
                  <w:rPr>
                    <w:rFonts w:cs="Arial"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t>fornecedor</w:t>
            </w:r>
            <w:ins w:id="531" w:author="Bianca Abreu - HIDROBR" w:date="2025-08-25T12:59:00Z">
              <w:r w:rsidR="00B26352"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(após TRIAGEM PRIMÁRIA)</w:t>
              </w:r>
            </w:ins>
          </w:p>
        </w:tc>
      </w:tr>
      <w:tr w:rsidR="00F33460" w:rsidRPr="00BB533A" w14:paraId="5A10C089" w14:textId="77777777" w:rsidTr="00DC2373">
        <w:tc>
          <w:tcPr>
            <w:tcW w:w="10062" w:type="dxa"/>
            <w:gridSpan w:val="2"/>
            <w:vAlign w:val="center"/>
          </w:tcPr>
          <w:p w14:paraId="73CB51DF" w14:textId="77777777" w:rsidR="00F33460" w:rsidRPr="00BB533A" w:rsidRDefault="00F33460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532" w:author="Bianca Abreu - HIDROBR" w:date="2025-08-25T16:13:00Z">
                  <w:rPr>
                    <w:rFonts w:cs="Arial"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533" w:author="Bianca Abreu - HIDROBR" w:date="2025-08-25T10:52:00Z">
                <w:pPr>
                  <w:ind w:firstLine="0"/>
                </w:pPr>
              </w:pPrChange>
            </w:pPr>
            <w:r w:rsidRPr="00BB533A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  <w:t>Dados gerais da demanda</w:t>
            </w:r>
          </w:p>
        </w:tc>
      </w:tr>
      <w:tr w:rsidR="00204285" w:rsidRPr="00BB533A" w:rsidDel="00C125CE" w14:paraId="66D4D67D" w14:textId="77777777" w:rsidTr="00C10866">
        <w:trPr>
          <w:del w:id="534" w:author="Bianca Abreu - HIDROBR" w:date="2025-08-25T15:09:00Z"/>
        </w:trPr>
        <w:tc>
          <w:tcPr>
            <w:tcW w:w="3652" w:type="dxa"/>
            <w:vAlign w:val="center"/>
          </w:tcPr>
          <w:p w14:paraId="4FB73098" w14:textId="77777777" w:rsidR="00204285" w:rsidRPr="00BB533A" w:rsidDel="00C125CE" w:rsidRDefault="008F5B15" w:rsidP="00C10866">
            <w:pPr>
              <w:ind w:firstLine="0"/>
              <w:jc w:val="center"/>
              <w:rPr>
                <w:del w:id="535" w:author="Bianca Abreu - HIDROBR" w:date="2025-08-25T15:09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536" w:author="Bianca Abreu - HIDROBR" w:date="2025-08-25T15:09:00Z">
              <w:r w:rsidRPr="00BB533A" w:rsidDel="00C125CE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Nome da Demanda</w:delText>
              </w:r>
            </w:del>
          </w:p>
        </w:tc>
        <w:tc>
          <w:tcPr>
            <w:tcW w:w="6410" w:type="dxa"/>
          </w:tcPr>
          <w:p w14:paraId="41D0157B" w14:textId="77777777" w:rsidR="00204285" w:rsidRPr="00BB533A" w:rsidDel="00C125CE" w:rsidRDefault="00204285" w:rsidP="006A254B">
            <w:pPr>
              <w:ind w:firstLine="0"/>
              <w:rPr>
                <w:del w:id="537" w:author="Bianca Abreu - HIDROBR" w:date="2025-08-25T15:09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04285" w:rsidRPr="00BB533A" w14:paraId="2A80E7B7" w14:textId="77777777" w:rsidTr="00C10866">
        <w:tc>
          <w:tcPr>
            <w:tcW w:w="3652" w:type="dxa"/>
            <w:vAlign w:val="center"/>
          </w:tcPr>
          <w:p w14:paraId="0E356C34" w14:textId="77777777" w:rsidR="00204285" w:rsidRPr="00BB533A" w:rsidRDefault="004E5E79" w:rsidP="00C10866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538" w:author="Bianca Abreu - HIDROBR" w:date="2025-08-25T14:57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539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>ÁREA DEMANDANTE</w:t>
              </w:r>
            </w:ins>
            <w:ins w:id="540" w:author="Bianca Abreu - HIDROBR" w:date="2025-08-25T16:15:00Z">
              <w:r w:rsidR="00DC747E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1</w:t>
              </w:r>
            </w:ins>
            <w:del w:id="541" w:author="Bianca Abreu - HIDROBR" w:date="2025-08-25T14:56:00Z">
              <w:r w:rsidR="008F5B15" w:rsidRPr="00BB533A" w:rsidDel="00152050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Área</w:delText>
              </w:r>
            </w:del>
          </w:p>
        </w:tc>
        <w:tc>
          <w:tcPr>
            <w:tcW w:w="6410" w:type="dxa"/>
          </w:tcPr>
          <w:p w14:paraId="3284C4DC" w14:textId="77777777" w:rsidR="00204285" w:rsidRPr="00BB533A" w:rsidRDefault="005056FA" w:rsidP="006A254B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542" w:author="Bianca Abreu - HIDROBR" w:date="2025-08-25T14:57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Já preenchida na SOLICITAÇÃO DE </w:t>
              </w:r>
            </w:ins>
            <w:ins w:id="543" w:author="Bianca Abreu - HIDROBR" w:date="2025-08-25T15:39:00Z">
              <w:r w:rsidR="00251DBF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PROSPECÇÃO</w:t>
              </w:r>
            </w:ins>
            <w:ins w:id="544" w:author="Bianca Abreu - HIDROBR" w:date="2025-08-25T15:38:00Z">
              <w:r w:rsidR="00251DBF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5056FA" w:rsidRPr="00BB533A" w14:paraId="30620F1A" w14:textId="77777777" w:rsidTr="00C10866">
        <w:trPr>
          <w:ins w:id="545" w:author="Bianca Abreu - HIDROBR" w:date="2025-08-25T14:58:00Z"/>
        </w:trPr>
        <w:tc>
          <w:tcPr>
            <w:tcW w:w="3652" w:type="dxa"/>
            <w:vAlign w:val="center"/>
          </w:tcPr>
          <w:p w14:paraId="2E462F5F" w14:textId="77777777" w:rsidR="005056FA" w:rsidRPr="00BB533A" w:rsidRDefault="00460A9C" w:rsidP="00BF1552">
            <w:pPr>
              <w:ind w:firstLine="0"/>
              <w:jc w:val="center"/>
              <w:rPr>
                <w:ins w:id="546" w:author="Bianca Abreu - HIDROBR" w:date="2025-08-25T14:58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547" w:author="Bianca Abreu - HIDROBR" w:date="2025-08-25T14:58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548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>ESCOPO DE CONTRATAÇÃO</w:t>
              </w:r>
            </w:ins>
            <w:ins w:id="549" w:author="Bianca Abreu - HIDROBR" w:date="2025-08-25T16:16:00Z">
              <w:r w:rsidR="003155F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2</w:t>
              </w:r>
            </w:ins>
          </w:p>
        </w:tc>
        <w:tc>
          <w:tcPr>
            <w:tcW w:w="6410" w:type="dxa"/>
          </w:tcPr>
          <w:p w14:paraId="55942BD3" w14:textId="77777777" w:rsidR="005056FA" w:rsidRPr="00BB533A" w:rsidRDefault="005056FA" w:rsidP="00BF1552">
            <w:pPr>
              <w:ind w:firstLine="0"/>
              <w:rPr>
                <w:ins w:id="550" w:author="Bianca Abreu - HIDROBR" w:date="2025-08-25T14:58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551" w:author="Bianca Abreu - HIDROBR" w:date="2025-08-25T14:58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Já preenchid</w:t>
              </w:r>
            </w:ins>
            <w:ins w:id="552" w:author="Bianca Abreu - HIDROBR" w:date="2025-08-25T15:40:00Z">
              <w:r w:rsidR="00EC7EB2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</w:t>
              </w:r>
            </w:ins>
            <w:ins w:id="553" w:author="Bianca Abreu - HIDROBR" w:date="2025-08-25T14:58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na SOLICITAÇÃO DE </w:t>
              </w:r>
            </w:ins>
            <w:ins w:id="554" w:author="Bianca Abreu - HIDROBR" w:date="2025-08-25T15:39:00Z">
              <w:r w:rsidR="00251DBF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PROSPECÇÃO</w:t>
              </w:r>
            </w:ins>
            <w:ins w:id="555" w:author="Bianca Abreu - HIDROBR" w:date="2025-08-25T15:22:00Z">
              <w:r w:rsidR="004E5E79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4E5E79" w:rsidRPr="00BB533A" w14:paraId="3DE90A5A" w14:textId="77777777" w:rsidTr="00C10866">
        <w:trPr>
          <w:ins w:id="556" w:author="Bianca Abreu - HIDROBR" w:date="2025-08-25T15:20:00Z"/>
        </w:trPr>
        <w:tc>
          <w:tcPr>
            <w:tcW w:w="3652" w:type="dxa"/>
            <w:vAlign w:val="center"/>
          </w:tcPr>
          <w:p w14:paraId="3CEA1CEE" w14:textId="77777777" w:rsidR="004E5E79" w:rsidRPr="00BB533A" w:rsidRDefault="004E5E79" w:rsidP="004E5E79">
            <w:pPr>
              <w:ind w:firstLine="0"/>
              <w:jc w:val="center"/>
              <w:rPr>
                <w:ins w:id="557" w:author="Bianca Abreu - HIDROBR" w:date="2025-08-25T15:20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558" w:author="Bianca Abreu - HIDROBR" w:date="2025-08-25T15:20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Produtos ou entregas</w:t>
              </w:r>
            </w:ins>
            <w:ins w:id="559" w:author="Bianca Abreu - HIDROBR" w:date="2025-08-25T16:17:00Z">
              <w:r w:rsidR="00854CE4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2</w:t>
              </w:r>
            </w:ins>
          </w:p>
        </w:tc>
        <w:tc>
          <w:tcPr>
            <w:tcW w:w="6410" w:type="dxa"/>
          </w:tcPr>
          <w:p w14:paraId="7C64B10C" w14:textId="77777777" w:rsidR="004E5E79" w:rsidRPr="00BB533A" w:rsidRDefault="004E5E79" w:rsidP="004E5E79">
            <w:pPr>
              <w:ind w:firstLine="0"/>
              <w:rPr>
                <w:ins w:id="560" w:author="Bianca Abreu - HIDROBR" w:date="2025-08-25T15:2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561" w:author="Bianca Abreu - HIDROBR" w:date="2025-08-25T15:20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Já preenchid</w:t>
              </w:r>
            </w:ins>
            <w:ins w:id="562" w:author="Bianca Abreu - HIDROBR" w:date="2025-08-25T15:40:00Z">
              <w:r w:rsidR="00EC7EB2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os</w:t>
              </w:r>
            </w:ins>
            <w:ins w:id="563" w:author="Bianca Abreu - HIDROBR" w:date="2025-08-25T15:20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na SOLICITAÇÃO DE </w:t>
              </w:r>
            </w:ins>
            <w:ins w:id="564" w:author="Bianca Abreu - HIDROBR" w:date="2025-08-25T15:39:00Z">
              <w:r w:rsidR="00251DBF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PROSPECÇÃO</w:t>
              </w:r>
            </w:ins>
            <w:ins w:id="565" w:author="Bianca Abreu - HIDROBR" w:date="2025-08-25T15:22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4E5E79" w:rsidRPr="00BB533A" w14:paraId="5BDFA240" w14:textId="77777777" w:rsidTr="00C10866">
        <w:trPr>
          <w:ins w:id="566" w:author="Bianca Abreu - HIDROBR" w:date="2025-08-25T15:20:00Z"/>
        </w:trPr>
        <w:tc>
          <w:tcPr>
            <w:tcW w:w="3652" w:type="dxa"/>
            <w:vAlign w:val="center"/>
          </w:tcPr>
          <w:p w14:paraId="303EF53D" w14:textId="77777777" w:rsidR="004E5E79" w:rsidRPr="00BB533A" w:rsidRDefault="004E5E79" w:rsidP="004E5E79">
            <w:pPr>
              <w:ind w:firstLine="0"/>
              <w:jc w:val="center"/>
              <w:rPr>
                <w:ins w:id="567" w:author="Bianca Abreu - HIDROBR" w:date="2025-08-25T15:20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568" w:author="Bianca Abreu - HIDROBR" w:date="2025-08-25T15:20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569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green"/>
                    </w:rPr>
                  </w:rPrChange>
                </w:rPr>
                <w:t>Cronograma ou prazo de entrega</w:t>
              </w:r>
            </w:ins>
            <w:ins w:id="570" w:author="Bianca Abreu - HIDROBR" w:date="2025-08-25T16:18:00Z">
              <w:r w:rsidR="007C662B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2</w:t>
              </w:r>
            </w:ins>
          </w:p>
        </w:tc>
        <w:tc>
          <w:tcPr>
            <w:tcW w:w="6410" w:type="dxa"/>
          </w:tcPr>
          <w:p w14:paraId="7A52F721" w14:textId="77777777" w:rsidR="004E5E79" w:rsidRPr="00BB533A" w:rsidRDefault="004E5E79" w:rsidP="004E5E79">
            <w:pPr>
              <w:ind w:firstLine="0"/>
              <w:rPr>
                <w:ins w:id="571" w:author="Bianca Abreu - HIDROBR" w:date="2025-08-25T15:2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572" w:author="Bianca Abreu - HIDROBR" w:date="2025-08-25T15:20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Já preenchid</w:t>
              </w:r>
            </w:ins>
            <w:ins w:id="573" w:author="Bianca Abreu - HIDROBR" w:date="2025-08-25T15:40:00Z">
              <w:r w:rsidR="00EC7EB2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</w:t>
              </w:r>
            </w:ins>
            <w:ins w:id="574" w:author="Bianca Abreu - HIDROBR" w:date="2025-08-25T15:20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na SOLICITAÇÃO DE </w:t>
              </w:r>
            </w:ins>
            <w:ins w:id="575" w:author="Bianca Abreu - HIDROBR" w:date="2025-08-25T15:39:00Z">
              <w:r w:rsidR="00251DBF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PROSPECÇÃO</w:t>
              </w:r>
            </w:ins>
            <w:ins w:id="576" w:author="Bianca Abreu - HIDROBR" w:date="2025-08-25T15:22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BF1552" w:rsidRPr="00BB533A" w14:paraId="78FD91D7" w14:textId="77777777" w:rsidTr="00C10866">
        <w:trPr>
          <w:ins w:id="577" w:author="Bianca Abreu - HIDROBR" w:date="2025-08-25T13:46:00Z"/>
        </w:trPr>
        <w:tc>
          <w:tcPr>
            <w:tcW w:w="3652" w:type="dxa"/>
            <w:vAlign w:val="center"/>
          </w:tcPr>
          <w:p w14:paraId="2D60556E" w14:textId="77777777" w:rsidR="00BF1552" w:rsidRPr="00BB533A" w:rsidRDefault="00BF1552" w:rsidP="00BF1552">
            <w:pPr>
              <w:ind w:firstLine="0"/>
              <w:jc w:val="center"/>
              <w:rPr>
                <w:ins w:id="578" w:author="Bianca Abreu - HIDROBR" w:date="2025-08-25T13:46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579" w:author="Bianca Abreu - HIDROBR" w:date="2025-08-25T13:46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FISCAL DE CONTRATO</w:t>
              </w:r>
            </w:ins>
          </w:p>
        </w:tc>
        <w:tc>
          <w:tcPr>
            <w:tcW w:w="6410" w:type="dxa"/>
          </w:tcPr>
          <w:p w14:paraId="63BA312E" w14:textId="77777777" w:rsidR="00BF1552" w:rsidRPr="00BB533A" w:rsidRDefault="004E5E79" w:rsidP="00BF1552">
            <w:pPr>
              <w:ind w:firstLine="0"/>
              <w:rPr>
                <w:ins w:id="580" w:author="Bianca Abreu - HIDROBR" w:date="2025-08-25T13:46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581" w:author="Bianca Abreu - HIDROBR" w:date="2025-08-25T15:21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o nome do colaborador </w:t>
              </w:r>
            </w:ins>
            <w:ins w:id="582" w:author="Bianca Abreu - HIDROBR" w:date="2025-08-25T15:22:00Z">
              <w:r w:rsidR="00882F18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r</w:t>
              </w:r>
            </w:ins>
            <w:ins w:id="583" w:author="Bianca Abreu - HIDROBR" w:date="2025-08-25T15:21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esponsável por acompanhar, registrar e atestar a execução dos SERVIÇOS TERCEIRIZADOS</w:t>
              </w:r>
            </w:ins>
            <w:ins w:id="584" w:author="Bianca Abreu - HIDROBR" w:date="2025-08-25T15:22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BF1552" w:rsidRPr="00BB533A" w14:paraId="7E6E2E20" w14:textId="77777777" w:rsidTr="00C10866">
        <w:trPr>
          <w:ins w:id="585" w:author="Bianca Abreu - HIDROBR" w:date="2025-08-25T13:45:00Z"/>
        </w:trPr>
        <w:tc>
          <w:tcPr>
            <w:tcW w:w="3652" w:type="dxa"/>
            <w:vAlign w:val="center"/>
          </w:tcPr>
          <w:p w14:paraId="32D0E708" w14:textId="77777777" w:rsidR="00BF1552" w:rsidRPr="00BB533A" w:rsidRDefault="00BF1552" w:rsidP="00BF1552">
            <w:pPr>
              <w:ind w:firstLine="0"/>
              <w:jc w:val="center"/>
              <w:rPr>
                <w:ins w:id="586" w:author="Bianca Abreu - HIDROBR" w:date="2025-08-25T13:45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587" w:author="Bianca Abreu - HIDROBR" w:date="2025-08-25T13:46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Coordenador</w:t>
              </w:r>
            </w:ins>
            <w:ins w:id="588" w:author="Bianca Abreu - HIDROBR" w:date="2025-08-25T16:19:00Z">
              <w:r w:rsidR="007C662B">
                <w:rPr>
                  <w:rStyle w:val="Refdenotaderodap"/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footnoteReference w:id="3"/>
              </w:r>
            </w:ins>
          </w:p>
        </w:tc>
        <w:tc>
          <w:tcPr>
            <w:tcW w:w="6410" w:type="dxa"/>
          </w:tcPr>
          <w:p w14:paraId="133BF68D" w14:textId="77777777" w:rsidR="00BF1552" w:rsidRPr="00BB533A" w:rsidRDefault="00882F18" w:rsidP="00BF1552">
            <w:pPr>
              <w:ind w:firstLine="0"/>
              <w:rPr>
                <w:ins w:id="598" w:author="Bianca Abreu - HIDROBR" w:date="2025-08-25T13:45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599" w:author="Bianca Abreu - HIDROBR" w:date="2025-08-25T15:22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Inserir no nome do coordenador que res</w:t>
              </w:r>
            </w:ins>
            <w:ins w:id="600" w:author="Bianca Abreu - HIDROBR" w:date="2025-08-25T15:2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ponsável pelo projeto. </w:t>
              </w:r>
            </w:ins>
          </w:p>
        </w:tc>
      </w:tr>
      <w:tr w:rsidR="00BF1552" w:rsidRPr="00BB533A" w14:paraId="4A4CD499" w14:textId="77777777" w:rsidTr="00C10866">
        <w:trPr>
          <w:ins w:id="601" w:author="Bianca Abreu - HIDROBR" w:date="2025-08-25T13:26:00Z"/>
        </w:trPr>
        <w:tc>
          <w:tcPr>
            <w:tcW w:w="3652" w:type="dxa"/>
            <w:vAlign w:val="center"/>
          </w:tcPr>
          <w:p w14:paraId="63EC7696" w14:textId="77777777" w:rsidR="00BF1552" w:rsidRPr="00BB533A" w:rsidRDefault="00BF1552" w:rsidP="00BF1552">
            <w:pPr>
              <w:ind w:firstLine="0"/>
              <w:jc w:val="center"/>
              <w:rPr>
                <w:ins w:id="602" w:author="Bianca Abreu - HIDROBR" w:date="2025-08-25T13:26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603" w:author="Bianca Abreu - HIDROBR" w:date="2025-08-25T13:29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604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Justificativa para contratação</w:t>
              </w:r>
            </w:ins>
            <w:ins w:id="605" w:author="Bianca Abreu - HIDROBR" w:date="2025-08-25T16:20:00Z">
              <w:r w:rsidR="004F231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1</w:t>
              </w:r>
            </w:ins>
          </w:p>
        </w:tc>
        <w:tc>
          <w:tcPr>
            <w:tcW w:w="6410" w:type="dxa"/>
          </w:tcPr>
          <w:p w14:paraId="018E472A" w14:textId="77777777" w:rsidR="00BF1552" w:rsidRPr="00BB533A" w:rsidRDefault="00882F18" w:rsidP="00BF1552">
            <w:pPr>
              <w:ind w:firstLine="0"/>
              <w:rPr>
                <w:ins w:id="606" w:author="Bianca Abreu - HIDROBR" w:date="2025-08-25T13:26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07" w:author="Bianca Abreu - HIDROBR" w:date="2025-08-25T15:2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</w:t>
              </w:r>
              <w:r w:rsidR="00CB440E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os motivos que justifiquem a contratação de SERV</w:t>
              </w:r>
            </w:ins>
            <w:ins w:id="608" w:author="Bianca Abreu - HIDROBR" w:date="2025-08-25T15:24:00Z">
              <w:r w:rsidR="00CB440E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IÇOS TERCEIRIZADOS. </w:t>
              </w:r>
            </w:ins>
            <w:ins w:id="609" w:author="Bianca Abreu - HIDROBR" w:date="2025-08-25T15:23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</w:tc>
      </w:tr>
      <w:tr w:rsidR="00BF1552" w:rsidRPr="00BB533A" w14:paraId="0CDEF676" w14:textId="77777777" w:rsidTr="00C10866">
        <w:trPr>
          <w:ins w:id="610" w:author="Bianca Abreu - HIDROBR" w:date="2025-08-25T13:26:00Z"/>
        </w:trPr>
        <w:tc>
          <w:tcPr>
            <w:tcW w:w="3652" w:type="dxa"/>
            <w:vAlign w:val="center"/>
          </w:tcPr>
          <w:p w14:paraId="0084D039" w14:textId="77777777" w:rsidR="00BF1552" w:rsidRPr="00BB533A" w:rsidRDefault="00BF1552" w:rsidP="00BF1552">
            <w:pPr>
              <w:ind w:firstLine="0"/>
              <w:jc w:val="center"/>
              <w:rPr>
                <w:ins w:id="611" w:author="Bianca Abreu - HIDROBR" w:date="2025-08-25T13:26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612" w:author="Bianca Abreu - HIDROBR" w:date="2025-08-25T13:29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613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A contratação está associada a algum projet</w:t>
              </w:r>
            </w:ins>
            <w:ins w:id="614" w:author="Bianca Abreu - HIDROBR" w:date="2025-08-25T13:48:00Z">
              <w:r w:rsidR="006B6034"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o</w:t>
              </w:r>
            </w:ins>
            <w:ins w:id="615" w:author="Bianca Abreu - HIDROBR" w:date="2025-08-25T14:58:00Z">
              <w:r w:rsidR="005056FA"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?</w:t>
              </w:r>
            </w:ins>
            <w:ins w:id="616" w:author="Bianca Abreu - HIDROBR" w:date="2025-08-25T15:29:00Z">
              <w:r w:rsidR="00F877A9"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Se sim, informe o número do projeto. </w:t>
              </w:r>
            </w:ins>
            <w:ins w:id="617" w:author="Bianca Abreu - HIDROBR" w:date="2025-08-25T13:35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618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>1</w:t>
              </w:r>
            </w:ins>
          </w:p>
        </w:tc>
        <w:tc>
          <w:tcPr>
            <w:tcW w:w="6410" w:type="dxa"/>
          </w:tcPr>
          <w:p w14:paraId="0234C319" w14:textId="77777777" w:rsidR="00220265" w:rsidRPr="00BB533A" w:rsidRDefault="00CB440E" w:rsidP="00BF1552">
            <w:pPr>
              <w:ind w:firstLine="0"/>
              <w:rPr>
                <w:ins w:id="619" w:author="Bianca Abreu - HIDROBR" w:date="2025-08-25T15:4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20" w:author="Bianca Abreu - HIDROBR" w:date="2025-08-25T15:24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Informar se a contratação dos SERVIÇOS TERCEIRIZADOS está associado a algum projeto ou a serviços rotineiros da </w:t>
              </w:r>
            </w:ins>
            <w:ins w:id="621" w:author="Bianca Abreu - HIDROBR" w:date="2025-08-25T15:25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CONTRATANTE.</w:t>
              </w:r>
            </w:ins>
            <w:ins w:id="622" w:author="Bianca Abreu - HIDROBR" w:date="2025-08-25T15:29:00Z">
              <w:r w:rsidR="00F877A9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  <w:p w14:paraId="3D2D45E3" w14:textId="77777777" w:rsidR="00BF1552" w:rsidRPr="00BB533A" w:rsidRDefault="00F877A9" w:rsidP="00BF1552">
            <w:pPr>
              <w:ind w:firstLine="0"/>
              <w:rPr>
                <w:ins w:id="623" w:author="Bianca Abreu - HIDROBR" w:date="2025-08-25T13:26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24" w:author="Bianca Abreu - HIDROBR" w:date="2025-08-25T15:29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Caso esteja, </w:t>
              </w:r>
            </w:ins>
            <w:ins w:id="625" w:author="Bianca Abreu - HIDROBR" w:date="2025-08-25T15:30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informar o número do (s) projeto (</w:t>
              </w:r>
              <w:proofErr w:type="gramStart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s)  ao</w:t>
              </w:r>
              <w:proofErr w:type="gramEnd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(s) qual (</w:t>
              </w:r>
              <w:proofErr w:type="spellStart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is</w:t>
              </w:r>
              <w:proofErr w:type="spellEnd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) está (</w:t>
              </w:r>
              <w:proofErr w:type="spellStart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ão</w:t>
              </w:r>
              <w:proofErr w:type="spellEnd"/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) vinculada (s) a contratação.</w:t>
              </w:r>
            </w:ins>
          </w:p>
        </w:tc>
      </w:tr>
      <w:tr w:rsidR="00BF1552" w:rsidRPr="00BB533A" w14:paraId="7B8060F7" w14:textId="77777777" w:rsidTr="00C10866">
        <w:trPr>
          <w:ins w:id="626" w:author="Bianca Abreu - HIDROBR" w:date="2025-08-25T13:28:00Z"/>
        </w:trPr>
        <w:tc>
          <w:tcPr>
            <w:tcW w:w="3652" w:type="dxa"/>
            <w:vAlign w:val="center"/>
          </w:tcPr>
          <w:p w14:paraId="60A1C1B1" w14:textId="77777777" w:rsidR="00BF1552" w:rsidRPr="00BB533A" w:rsidRDefault="00BF1552" w:rsidP="00BF1552">
            <w:pPr>
              <w:ind w:firstLine="0"/>
              <w:jc w:val="center"/>
              <w:rPr>
                <w:ins w:id="627" w:author="Bianca Abreu - HIDROBR" w:date="2025-08-25T13:28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628" w:author="Bianca Abreu - HIDROBR" w:date="2025-08-25T13:29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629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 xml:space="preserve">O valor para a contratação está previsto no orçamento da </w:t>
              </w:r>
            </w:ins>
            <w:ins w:id="630" w:author="Bianca Abreu - HIDROBR" w:date="2025-08-25T15:27:00Z">
              <w:r w:rsidR="00342BA2"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ÁREA DEMANDANTE</w:t>
              </w:r>
            </w:ins>
            <w:ins w:id="631" w:author="Bianca Abreu - HIDROBR" w:date="2025-08-25T13:29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632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?</w:t>
              </w:r>
            </w:ins>
            <w:ins w:id="633" w:author="Bianca Abreu - HIDROBR" w:date="2025-08-25T13:35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 xml:space="preserve"> </w:t>
              </w:r>
            </w:ins>
            <w:ins w:id="634" w:author="Bianca Abreu - HIDROBR" w:date="2025-08-25T16:21:00Z">
              <w:r w:rsidR="004F231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1</w:t>
              </w:r>
            </w:ins>
          </w:p>
        </w:tc>
        <w:tc>
          <w:tcPr>
            <w:tcW w:w="6410" w:type="dxa"/>
          </w:tcPr>
          <w:p w14:paraId="38907F50" w14:textId="77777777" w:rsidR="00220265" w:rsidRPr="00BB533A" w:rsidRDefault="00342BA2" w:rsidP="00BF1552">
            <w:pPr>
              <w:ind w:firstLine="0"/>
              <w:rPr>
                <w:ins w:id="635" w:author="Bianca Abreu - HIDROBR" w:date="2025-08-25T15:4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36" w:author="Bianca Abreu - HIDROBR" w:date="2025-08-25T15:26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Informar o valor está ou não </w:t>
              </w:r>
            </w:ins>
            <w:ins w:id="637" w:author="Bianca Abreu - HIDROBR" w:date="2025-08-25T15:27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previsto no orçamento da ÁREA DEMANDANTE.</w:t>
              </w:r>
            </w:ins>
            <w:ins w:id="638" w:author="Bianca Abreu - HIDROBR" w:date="2025-08-25T15:28:00Z">
              <w:r w:rsidR="00F877A9"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  <w:p w14:paraId="1A70FC01" w14:textId="77777777" w:rsidR="00BF1552" w:rsidRPr="00BB533A" w:rsidRDefault="00F877A9" w:rsidP="00BF1552">
            <w:pPr>
              <w:ind w:firstLine="0"/>
              <w:rPr>
                <w:ins w:id="639" w:author="Bianca Abreu - HIDROBR" w:date="2025-08-25T13:28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40" w:author="Bianca Abreu - HIDROBR" w:date="2025-08-25T15:28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Se não está previsto, inserir a justificativa para contratação fora do orçamento.</w:t>
              </w:r>
            </w:ins>
          </w:p>
        </w:tc>
      </w:tr>
      <w:tr w:rsidR="00BF1552" w:rsidRPr="006A254B" w14:paraId="3D16B37E" w14:textId="77777777" w:rsidTr="00C10866">
        <w:trPr>
          <w:ins w:id="641" w:author="Bianca Abreu - HIDROBR" w:date="2025-08-25T13:28:00Z"/>
        </w:trPr>
        <w:tc>
          <w:tcPr>
            <w:tcW w:w="3652" w:type="dxa"/>
            <w:vAlign w:val="center"/>
          </w:tcPr>
          <w:p w14:paraId="0714E330" w14:textId="77777777" w:rsidR="00BF1552" w:rsidRPr="00BB533A" w:rsidRDefault="00BF1552" w:rsidP="00BF1552">
            <w:pPr>
              <w:ind w:firstLine="0"/>
              <w:jc w:val="center"/>
              <w:rPr>
                <w:ins w:id="642" w:author="Bianca Abreu - HIDROBR" w:date="2025-08-25T13:28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643" w:author="Bianca Abreu - HIDROBR" w:date="2025-08-25T13:29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644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lastRenderedPageBreak/>
                <w:t>Qual o valor provisionado para a contratação?</w:t>
              </w:r>
            </w:ins>
            <w:ins w:id="645" w:author="Bianca Abreu - HIDROBR" w:date="2025-08-25T16:21:00Z">
              <w:r w:rsidR="004F231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1</w:t>
              </w:r>
            </w:ins>
          </w:p>
        </w:tc>
        <w:tc>
          <w:tcPr>
            <w:tcW w:w="6410" w:type="dxa"/>
          </w:tcPr>
          <w:p w14:paraId="475C5ADD" w14:textId="77777777" w:rsidR="00BF1552" w:rsidRDefault="00F877A9" w:rsidP="00BF1552">
            <w:pPr>
              <w:ind w:firstLine="0"/>
              <w:rPr>
                <w:ins w:id="646" w:author="Bianca Abreu - HIDROBR" w:date="2025-08-25T13:28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47" w:author="Bianca Abreu - HIDROBR" w:date="2025-08-25T15:28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Inserir o valor provisionado para a co</w:t>
              </w:r>
            </w:ins>
            <w:ins w:id="648" w:author="Bianca Abreu - HIDROBR" w:date="2025-08-25T15:29:00Z">
              <w:r w:rsidRPr="00BB533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ntratação.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</w:tc>
      </w:tr>
      <w:tr w:rsidR="00BF1552" w:rsidRPr="006A254B" w14:paraId="2BF87FCF" w14:textId="77777777" w:rsidTr="00C10866">
        <w:trPr>
          <w:ins w:id="649" w:author="Bianca Abreu - HIDROBR" w:date="2025-08-25T13:28:00Z"/>
        </w:trPr>
        <w:tc>
          <w:tcPr>
            <w:tcW w:w="3652" w:type="dxa"/>
            <w:vAlign w:val="center"/>
          </w:tcPr>
          <w:p w14:paraId="2AF0AF22" w14:textId="77777777" w:rsidR="00BF1552" w:rsidRPr="003727BC" w:rsidRDefault="00BF1552" w:rsidP="00BF1552">
            <w:pPr>
              <w:ind w:firstLine="0"/>
              <w:jc w:val="center"/>
              <w:rPr>
                <w:ins w:id="650" w:author="Bianca Abreu - HIDROBR" w:date="2025-08-25T13:28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651" w:author="Bianca Abreu - HIDROBR" w:date="2025-08-25T13:29:00Z">
              <w:r w:rsidRPr="003727BC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652" w:author="Bianca Abreu - HIDROBR" w:date="2025-08-25T13:29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Qual o grau de urgência da contrataç</w:t>
              </w:r>
            </w:ins>
            <w:ins w:id="653" w:author="Bianca Abreu - HIDROBR" w:date="2025-08-25T16:21:00Z">
              <w:r w:rsidR="004F231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ão</w:t>
              </w:r>
              <w:r w:rsidR="004F231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1</w:t>
              </w:r>
            </w:ins>
          </w:p>
        </w:tc>
        <w:tc>
          <w:tcPr>
            <w:tcW w:w="6410" w:type="dxa"/>
          </w:tcPr>
          <w:p w14:paraId="6E7B7454" w14:textId="77777777" w:rsidR="00220265" w:rsidRDefault="00F877A9" w:rsidP="00BF1552">
            <w:pPr>
              <w:ind w:firstLine="0"/>
              <w:rPr>
                <w:ins w:id="654" w:author="Bianca Abreu - HIDROBR" w:date="2025-08-25T15:41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55" w:author="Bianca Abreu - HIDROBR" w:date="2025-08-25T15:29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Inserir</w:t>
              </w:r>
            </w:ins>
            <w:ins w:id="656" w:author="Bianca Abreu - HIDROBR" w:date="2025-08-25T15:30:00Z">
              <w:r w:rsidR="00965E0D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  <w:r w:rsidR="00965E0D" w:rsidRPr="00965E0D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 grau de urgência</w:t>
              </w:r>
            </w:ins>
            <w:ins w:id="657" w:author="Bianca Abreu - HIDROBR" w:date="2025-08-25T15:41:00Z">
              <w:r w:rsidR="00220265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, conforme critério indicado,</w:t>
              </w:r>
            </w:ins>
            <w:ins w:id="658" w:author="Bianca Abreu - HIDROBR" w:date="2025-08-25T15:30:00Z">
              <w:r w:rsidR="00965E0D" w:rsidRPr="00965E0D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da contratação</w:t>
              </w:r>
              <w:r w:rsidR="00965E0D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  <w:ins w:id="659" w:author="Bianca Abreu - HIDROBR" w:date="2025-08-25T15:31:00Z">
              <w:r w:rsidR="00965E0D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dos SERVIÇOS TERCEIRIZADOS.</w:t>
              </w:r>
            </w:ins>
          </w:p>
          <w:p w14:paraId="112AB793" w14:textId="77777777" w:rsidR="00220265" w:rsidRDefault="00220265" w:rsidP="00BF1552">
            <w:pPr>
              <w:ind w:firstLine="0"/>
              <w:rPr>
                <w:ins w:id="660" w:author="Bianca Abreu - HIDROBR" w:date="2025-08-25T15:41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61" w:author="Bianca Abreu - HIDROBR" w:date="2025-08-25T15:41:00Z">
              <w:r w:rsidRPr="00220265">
                <w:rPr>
                  <w:rFonts w:cs="Arial"/>
                  <w:i/>
                  <w:iCs/>
                  <w:color w:val="404040"/>
                  <w:sz w:val="20"/>
                  <w:szCs w:val="22"/>
                  <w:rPrChange w:id="662" w:author="Bianca Abreu - HIDROBR" w:date="2025-08-25T15:41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 xml:space="preserve">Pouco urgente = 1 e </w:t>
              </w:r>
            </w:ins>
          </w:p>
          <w:p w14:paraId="2ED13C06" w14:textId="77777777" w:rsidR="00BF1552" w:rsidRDefault="00220265" w:rsidP="00220265">
            <w:pPr>
              <w:ind w:firstLine="0"/>
              <w:rPr>
                <w:ins w:id="663" w:author="Bianca Abreu - HIDROBR" w:date="2025-08-25T13:28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64" w:author="Bianca Abreu - HIDROBR" w:date="2025-08-25T15:41:00Z">
              <w:r w:rsidRPr="00220265">
                <w:rPr>
                  <w:rFonts w:cs="Arial"/>
                  <w:i/>
                  <w:iCs/>
                  <w:color w:val="404040"/>
                  <w:sz w:val="20"/>
                  <w:szCs w:val="22"/>
                  <w:rPrChange w:id="665" w:author="Bianca Abreu - HIDROBR" w:date="2025-08-25T15:41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>Muito urgente = 5</w:t>
              </w:r>
            </w:ins>
            <w:ins w:id="666" w:author="Bianca Abreu - HIDROBR" w:date="2025-08-25T15:31:00Z">
              <w:r w:rsidR="00965E0D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</w:tc>
      </w:tr>
      <w:tr w:rsidR="00261FEB" w:rsidRPr="006A254B" w14:paraId="69F3CECB" w14:textId="77777777" w:rsidTr="00C10866">
        <w:trPr>
          <w:ins w:id="667" w:author="Bianca Abreu - HIDROBR" w:date="2025-08-25T13:28:00Z"/>
        </w:trPr>
        <w:tc>
          <w:tcPr>
            <w:tcW w:w="3652" w:type="dxa"/>
            <w:vAlign w:val="center"/>
          </w:tcPr>
          <w:p w14:paraId="774BE291" w14:textId="77777777" w:rsidR="00261FEB" w:rsidRPr="008F5B15" w:rsidRDefault="00261FEB" w:rsidP="00261FEB">
            <w:pPr>
              <w:ind w:firstLine="0"/>
              <w:jc w:val="center"/>
              <w:rPr>
                <w:ins w:id="668" w:author="Bianca Abreu - HIDROBR" w:date="2025-08-25T13:28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669" w:author="Bianca Abreu - HIDROBR" w:date="2025-08-25T13:46:00Z"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NÚMERO</w:t>
              </w:r>
              <w:r w:rsidRPr="008F5B1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DO PROCESSO</w:t>
              </w:r>
            </w:ins>
          </w:p>
        </w:tc>
        <w:tc>
          <w:tcPr>
            <w:tcW w:w="6410" w:type="dxa"/>
          </w:tcPr>
          <w:p w14:paraId="353FC19F" w14:textId="77777777" w:rsidR="00261FEB" w:rsidRDefault="00261FEB" w:rsidP="00261FEB">
            <w:pPr>
              <w:ind w:firstLine="0"/>
              <w:rPr>
                <w:ins w:id="670" w:author="Bianca Abreu - HIDROBR" w:date="2025-08-25T13:28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671" w:author="Bianca Abreu - HIDROBR" w:date="2025-08-25T13:46:00Z">
              <w:r w:rsidRPr="008F5B15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Nº sequencial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gerado pelo</w:t>
              </w:r>
              <w:r w:rsidRPr="008F5B15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  <w:r w:rsidRPr="00007950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BANCO DE DADOS</w:t>
              </w:r>
            </w:ins>
            <w:ins w:id="672" w:author="Bianca Abreu - HIDROBR" w:date="2025-08-25T14:59:00Z">
              <w:r w:rsidR="005056F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na SOLICITAÇÃO DE </w:t>
              </w:r>
            </w:ins>
            <w:ins w:id="673" w:author="Bianca Abreu - HIDROBR" w:date="2025-08-25T15:39:00Z">
              <w:r w:rsidR="00251DBF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PROSPECÇÃO</w:t>
              </w:r>
            </w:ins>
          </w:p>
        </w:tc>
      </w:tr>
      <w:tr w:rsidR="00261FEB" w:rsidRPr="006A254B" w:rsidDel="006B6034" w14:paraId="4BD80BF6" w14:textId="77777777" w:rsidTr="00C10866">
        <w:trPr>
          <w:del w:id="674" w:author="Bianca Abreu - HIDROBR" w:date="2025-08-25T13:47:00Z"/>
        </w:trPr>
        <w:tc>
          <w:tcPr>
            <w:tcW w:w="3652" w:type="dxa"/>
            <w:vAlign w:val="center"/>
          </w:tcPr>
          <w:p w14:paraId="49514060" w14:textId="77777777" w:rsidR="00261FEB" w:rsidRPr="00515AAD" w:rsidDel="006B6034" w:rsidRDefault="00261FEB" w:rsidP="00261FEB">
            <w:pPr>
              <w:ind w:firstLine="0"/>
              <w:jc w:val="center"/>
              <w:rPr>
                <w:del w:id="675" w:author="Bianca Abreu - HIDROBR" w:date="2025-08-25T13:47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676" w:author="Bianca Abreu - HIDROBR" w:date="2025-08-25T13:36:00Z">
              <w:r w:rsidRPr="008F5B15" w:rsidDel="003727BC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Nº Projeto</w:delText>
              </w:r>
            </w:del>
          </w:p>
        </w:tc>
        <w:tc>
          <w:tcPr>
            <w:tcW w:w="6410" w:type="dxa"/>
          </w:tcPr>
          <w:p w14:paraId="4D1F7BAA" w14:textId="77777777" w:rsidR="00261FEB" w:rsidDel="006B6034" w:rsidRDefault="00261FEB" w:rsidP="00261FEB">
            <w:pPr>
              <w:ind w:firstLine="0"/>
              <w:rPr>
                <w:del w:id="677" w:author="Bianca Abreu - HIDROBR" w:date="2025-08-25T13:47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6B6034" w14:paraId="7FCAF9EE" w14:textId="77777777" w:rsidTr="00C10866">
        <w:trPr>
          <w:del w:id="678" w:author="Bianca Abreu - HIDROBR" w:date="2025-08-25T13:47:00Z"/>
        </w:trPr>
        <w:tc>
          <w:tcPr>
            <w:tcW w:w="3652" w:type="dxa"/>
            <w:vAlign w:val="center"/>
          </w:tcPr>
          <w:p w14:paraId="3A4FC917" w14:textId="77777777" w:rsidR="00261FEB" w:rsidRPr="00515AAD" w:rsidDel="006B6034" w:rsidRDefault="00261FEB" w:rsidP="00261FEB">
            <w:pPr>
              <w:ind w:firstLine="0"/>
              <w:jc w:val="center"/>
              <w:rPr>
                <w:del w:id="679" w:author="Bianca Abreu - HIDROBR" w:date="2025-08-25T13:47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680" w:author="Bianca Abreu - HIDROBR" w:date="2025-08-25T13:46:00Z">
              <w:r w:rsidRPr="008F5B15" w:rsidDel="00261FEB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Prazo de pag em dias</w:delText>
              </w:r>
            </w:del>
          </w:p>
        </w:tc>
        <w:tc>
          <w:tcPr>
            <w:tcW w:w="6410" w:type="dxa"/>
          </w:tcPr>
          <w:p w14:paraId="21E24056" w14:textId="77777777" w:rsidR="00261FEB" w:rsidDel="006B6034" w:rsidRDefault="00261FEB" w:rsidP="00261FEB">
            <w:pPr>
              <w:ind w:firstLine="0"/>
              <w:rPr>
                <w:del w:id="681" w:author="Bianca Abreu - HIDROBR" w:date="2025-08-25T13:47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6B6034" w14:paraId="74A66C7E" w14:textId="77777777" w:rsidTr="00C10866">
        <w:trPr>
          <w:del w:id="682" w:author="Bianca Abreu - HIDROBR" w:date="2025-08-25T13:47:00Z"/>
        </w:trPr>
        <w:tc>
          <w:tcPr>
            <w:tcW w:w="3652" w:type="dxa"/>
            <w:vAlign w:val="center"/>
          </w:tcPr>
          <w:p w14:paraId="28E325BC" w14:textId="77777777" w:rsidR="00261FEB" w:rsidRPr="00515AAD" w:rsidDel="006B6034" w:rsidRDefault="00261FEB" w:rsidP="00261FEB">
            <w:pPr>
              <w:ind w:firstLine="0"/>
              <w:jc w:val="center"/>
              <w:rPr>
                <w:del w:id="683" w:author="Bianca Abreu - HIDROBR" w:date="2025-08-25T13:47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684" w:author="Bianca Abreu - HIDROBR" w:date="2025-08-25T13:46:00Z">
              <w:r w:rsidRPr="008F5B15" w:rsidDel="00261FEB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Prazo contrato necessário</w:delText>
              </w:r>
            </w:del>
          </w:p>
        </w:tc>
        <w:tc>
          <w:tcPr>
            <w:tcW w:w="6410" w:type="dxa"/>
          </w:tcPr>
          <w:p w14:paraId="2D2B63F5" w14:textId="77777777" w:rsidR="00261FEB" w:rsidDel="006B6034" w:rsidRDefault="00261FEB" w:rsidP="00261FEB">
            <w:pPr>
              <w:ind w:firstLine="0"/>
              <w:rPr>
                <w:del w:id="685" w:author="Bianca Abreu - HIDROBR" w:date="2025-08-25T13:47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6B6034" w14:paraId="1ACB28AF" w14:textId="77777777" w:rsidTr="00C10866">
        <w:trPr>
          <w:del w:id="686" w:author="Bianca Abreu - HIDROBR" w:date="2025-08-25T13:47:00Z"/>
        </w:trPr>
        <w:tc>
          <w:tcPr>
            <w:tcW w:w="3652" w:type="dxa"/>
            <w:vAlign w:val="center"/>
          </w:tcPr>
          <w:p w14:paraId="2F9D0A59" w14:textId="77777777" w:rsidR="00261FEB" w:rsidRPr="00515AAD" w:rsidDel="006B6034" w:rsidRDefault="00261FEB" w:rsidP="00261FEB">
            <w:pPr>
              <w:ind w:firstLine="0"/>
              <w:jc w:val="center"/>
              <w:rPr>
                <w:del w:id="687" w:author="Bianca Abreu - HIDROBR" w:date="2025-08-25T13:47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688" w:author="Bianca Abreu - HIDROBR" w:date="2025-08-25T13:46:00Z">
              <w:r w:rsidRPr="008F5B15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Coordenador</w:delText>
              </w:r>
            </w:del>
          </w:p>
        </w:tc>
        <w:tc>
          <w:tcPr>
            <w:tcW w:w="6410" w:type="dxa"/>
          </w:tcPr>
          <w:p w14:paraId="36A2B374" w14:textId="77777777" w:rsidR="00261FEB" w:rsidDel="006B6034" w:rsidRDefault="00261FEB" w:rsidP="00261FEB">
            <w:pPr>
              <w:ind w:firstLine="0"/>
              <w:rPr>
                <w:del w:id="689" w:author="Bianca Abreu - HIDROBR" w:date="2025-08-25T13:47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6B6034" w14:paraId="1BB8AB7C" w14:textId="77777777" w:rsidTr="00C10866">
        <w:trPr>
          <w:del w:id="690" w:author="Bianca Abreu - HIDROBR" w:date="2025-08-25T13:47:00Z"/>
        </w:trPr>
        <w:tc>
          <w:tcPr>
            <w:tcW w:w="3652" w:type="dxa"/>
            <w:vAlign w:val="center"/>
          </w:tcPr>
          <w:p w14:paraId="7EE4763F" w14:textId="77777777" w:rsidR="00261FEB" w:rsidRPr="00515AAD" w:rsidDel="006B6034" w:rsidRDefault="00261FEB" w:rsidP="00261FEB">
            <w:pPr>
              <w:ind w:firstLine="0"/>
              <w:jc w:val="center"/>
              <w:rPr>
                <w:del w:id="691" w:author="Bianca Abreu - HIDROBR" w:date="2025-08-25T13:47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692" w:author="Bianca Abreu - HIDROBR" w:date="2025-08-25T13:04:00Z">
              <w:r w:rsidRPr="008F5B15" w:rsidDel="0058291F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Nº</w:delText>
              </w:r>
            </w:del>
            <w:del w:id="693" w:author="Bianca Abreu - HIDROBR" w:date="2025-08-25T13:46:00Z">
              <w:r w:rsidRPr="008F5B15" w:rsidDel="00261FEB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 xml:space="preserve"> </w:delText>
              </w:r>
            </w:del>
            <w:del w:id="694" w:author="Bianca Abreu - HIDROBR" w:date="2025-08-25T13:03:00Z">
              <w:r w:rsidRPr="008F5B15" w:rsidDel="0058291F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Demanda</w:delText>
              </w:r>
            </w:del>
          </w:p>
        </w:tc>
        <w:tc>
          <w:tcPr>
            <w:tcW w:w="6410" w:type="dxa"/>
          </w:tcPr>
          <w:p w14:paraId="1D994354" w14:textId="77777777" w:rsidR="00261FEB" w:rsidDel="006B6034" w:rsidRDefault="00261FEB" w:rsidP="00261FEB">
            <w:pPr>
              <w:ind w:firstLine="0"/>
              <w:rPr>
                <w:del w:id="695" w:author="Bianca Abreu - HIDROBR" w:date="2025-08-25T13:47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696" w:author="Bianca Abreu - HIDROBR" w:date="2025-08-25T13:46:00Z">
              <w:r w:rsidRPr="008F5B15" w:rsidDel="00261FEB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 xml:space="preserve">Nº sequencial </w:delText>
              </w:r>
            </w:del>
            <w:del w:id="697" w:author="Bianca Abreu - HIDROBR" w:date="2025-08-25T13:22:00Z">
              <w:r w:rsidRPr="008F5B15" w:rsidDel="00007950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de acordo com cada projeto</w:delText>
              </w:r>
            </w:del>
          </w:p>
        </w:tc>
      </w:tr>
      <w:tr w:rsidR="00261FEB" w:rsidRPr="006A254B" w14:paraId="4AAA62FF" w14:textId="77777777" w:rsidTr="00DC2373">
        <w:tc>
          <w:tcPr>
            <w:tcW w:w="10062" w:type="dxa"/>
            <w:gridSpan w:val="2"/>
            <w:vAlign w:val="center"/>
          </w:tcPr>
          <w:p w14:paraId="16976FD8" w14:textId="77777777" w:rsidR="00261FEB" w:rsidRDefault="00261FEB">
            <w:pPr>
              <w:ind w:firstLine="0"/>
              <w:jc w:val="center"/>
              <w:rPr>
                <w:rFonts w:cs="Arial"/>
                <w:i/>
                <w:iCs/>
                <w:color w:val="404040"/>
                <w:sz w:val="20"/>
                <w:szCs w:val="22"/>
              </w:rPr>
              <w:pPrChange w:id="698" w:author="Bianca Abreu - HIDROBR" w:date="2025-08-25T10:52:00Z">
                <w:pPr>
                  <w:ind w:firstLine="0"/>
                </w:pPr>
              </w:pPrChange>
            </w:pPr>
            <w:r w:rsidRPr="00652FA6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699" w:author="Bianca Abreu - HIDROBR" w:date="2025-08-25T10:52:00Z">
                  <w:rPr>
                    <w:rFonts w:cs="Arial"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t>Avaliação das propostas recebidas</w:t>
            </w:r>
          </w:p>
        </w:tc>
      </w:tr>
      <w:tr w:rsidR="00261FEB" w:rsidRPr="006A254B" w14:paraId="20141F0F" w14:textId="77777777" w:rsidTr="00DC2373">
        <w:tc>
          <w:tcPr>
            <w:tcW w:w="3652" w:type="dxa"/>
            <w:tcPrChange w:id="700" w:author="Bianca Abreu - HIDROBR" w:date="2025-08-25T10:53:00Z">
              <w:tcPr>
                <w:tcW w:w="3652" w:type="dxa"/>
                <w:gridSpan w:val="2"/>
                <w:vAlign w:val="center"/>
              </w:tcPr>
            </w:tcPrChange>
          </w:tcPr>
          <w:p w14:paraId="05A4ACF4" w14:textId="77777777" w:rsidR="00261FEB" w:rsidRPr="00515AAD" w:rsidRDefault="00261FEB" w:rsidP="00261FEB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r w:rsidRPr="005134C5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701" w:author="Bianca Abreu - HIDROBR" w:date="2025-08-25T10:53:00Z">
                  <w:rPr/>
                </w:rPrChange>
              </w:rPr>
              <w:t>Fornecedor</w:t>
            </w:r>
            <w:ins w:id="702" w:author="Bianca Abreu - HIDROBR" w:date="2025-08-25T16:22:00Z">
              <w:r w:rsidR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3</w:t>
              </w:r>
            </w:ins>
            <w:del w:id="703" w:author="Bianca Abreu - HIDROBR" w:date="2025-08-25T16:22:00Z">
              <w:r w:rsidRPr="005134C5" w:rsidDel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704" w:author="Bianca Abreu - HIDROBR" w:date="2025-08-25T10:53:00Z">
                    <w:rPr/>
                  </w:rPrChange>
                </w:rPr>
                <w:delText xml:space="preserve"> </w:delText>
              </w:r>
            </w:del>
            <w:del w:id="705" w:author="Bianca Abreu - HIDROBR" w:date="2025-08-25T13:22:00Z">
              <w:r w:rsidRPr="005134C5" w:rsidDel="00BE7644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706" w:author="Bianca Abreu - HIDROBR" w:date="2025-08-25T10:53:00Z">
                    <w:rPr/>
                  </w:rPrChange>
                </w:rPr>
                <w:delText>(Preencha o nome do fornecedor)</w:delText>
              </w:r>
            </w:del>
          </w:p>
        </w:tc>
        <w:tc>
          <w:tcPr>
            <w:tcW w:w="6410" w:type="dxa"/>
            <w:tcPrChange w:id="707" w:author="Bianca Abreu - HIDROBR" w:date="2025-08-25T10:53:00Z">
              <w:tcPr>
                <w:tcW w:w="6410" w:type="dxa"/>
              </w:tcPr>
            </w:tcPrChange>
          </w:tcPr>
          <w:p w14:paraId="198BB7BA" w14:textId="77777777" w:rsidR="00261FEB" w:rsidRDefault="00066E66" w:rsidP="00261FEB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708" w:author="Bianca Abreu - HIDROBR" w:date="2025-08-25T15:43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Inserir o nome do FORNECEDOR.</w:t>
              </w:r>
            </w:ins>
          </w:p>
        </w:tc>
      </w:tr>
      <w:tr w:rsidR="00066E66" w:rsidRPr="006A254B" w14:paraId="3219FFDD" w14:textId="77777777" w:rsidTr="00DC2373">
        <w:trPr>
          <w:ins w:id="709" w:author="Bianca Abreu - HIDROBR" w:date="2025-08-25T15:43:00Z"/>
        </w:trPr>
        <w:tc>
          <w:tcPr>
            <w:tcW w:w="3652" w:type="dxa"/>
          </w:tcPr>
          <w:p w14:paraId="3EF836AD" w14:textId="77777777" w:rsidR="00066E66" w:rsidRPr="00066E66" w:rsidRDefault="00066E66" w:rsidP="00261FEB">
            <w:pPr>
              <w:ind w:firstLine="0"/>
              <w:jc w:val="center"/>
              <w:rPr>
                <w:ins w:id="710" w:author="Bianca Abreu - HIDROBR" w:date="2025-08-25T15:43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711" w:author="Bianca Abreu - HIDROBR" w:date="2025-08-25T15:43:00Z">
              <w:r w:rsidRPr="000D6674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PROPOSTA</w:t>
              </w:r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TÉCNICA</w:t>
              </w:r>
            </w:ins>
          </w:p>
        </w:tc>
        <w:tc>
          <w:tcPr>
            <w:tcW w:w="6410" w:type="dxa"/>
          </w:tcPr>
          <w:p w14:paraId="5356557A" w14:textId="77777777" w:rsidR="00066E66" w:rsidRDefault="00066E66" w:rsidP="00261FEB">
            <w:pPr>
              <w:ind w:firstLine="0"/>
              <w:rPr>
                <w:ins w:id="712" w:author="Bianca Abreu - HIDROBR" w:date="2025-08-25T15:4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13" w:author="Bianca Abreu - HIDROBR" w:date="2025-08-25T15:43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Inserir a PROPOSTA TÉCNICA do FORNECEDOR.</w:t>
              </w:r>
            </w:ins>
          </w:p>
        </w:tc>
      </w:tr>
      <w:tr w:rsidR="00261FEB" w:rsidRPr="006A254B" w14:paraId="18D48A7B" w14:textId="77777777" w:rsidTr="00DC2373">
        <w:tc>
          <w:tcPr>
            <w:tcW w:w="3652" w:type="dxa"/>
            <w:tcPrChange w:id="714" w:author="Bianca Abreu - HIDROBR" w:date="2025-08-25T10:53:00Z">
              <w:tcPr>
                <w:tcW w:w="3652" w:type="dxa"/>
                <w:gridSpan w:val="2"/>
                <w:vAlign w:val="center"/>
              </w:tcPr>
            </w:tcPrChange>
          </w:tcPr>
          <w:p w14:paraId="2A799342" w14:textId="77777777" w:rsidR="00261FEB" w:rsidRPr="00515AAD" w:rsidRDefault="00261FEB" w:rsidP="00261FEB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r w:rsidRPr="005134C5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715" w:author="Bianca Abreu - HIDROBR" w:date="2025-08-25T10:53:00Z">
                  <w:rPr/>
                </w:rPrChange>
              </w:rPr>
              <w:t xml:space="preserve">Valor da </w:t>
            </w:r>
            <w:r w:rsidR="000D6674" w:rsidRPr="000D6674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  <w:t>PROPOSTA</w:t>
            </w:r>
            <w:ins w:id="716" w:author="Bianca Abreu - HIDROBR" w:date="2025-08-25T15:31:00Z">
              <w:r w:rsidR="000D6674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TÉCNICA</w:t>
              </w:r>
            </w:ins>
            <w:del w:id="717" w:author="Bianca Abreu - HIDROBR" w:date="2025-08-25T16:22:00Z">
              <w:r w:rsidR="000D6674" w:rsidRPr="000D6674" w:rsidDel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 xml:space="preserve"> </w:delText>
              </w:r>
            </w:del>
            <w:ins w:id="718" w:author="Bianca Abreu - HIDROBR" w:date="2025-08-25T16:22:00Z">
              <w:r w:rsidR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3</w:t>
              </w:r>
            </w:ins>
            <w:ins w:id="719" w:author="Bianca Abreu - HIDROBR" w:date="2025-08-25T13:48:00Z">
              <w:r w:rsidR="006B6034" w:rsidRPr="006B6034" w:rsidDel="00BE7644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  <w:del w:id="720" w:author="Bianca Abreu - HIDROBR" w:date="2025-08-25T13:22:00Z">
              <w:r w:rsidRPr="005134C5" w:rsidDel="00BE7644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721" w:author="Bianca Abreu - HIDROBR" w:date="2025-08-25T10:53:00Z">
                    <w:rPr/>
                  </w:rPrChange>
                </w:rPr>
                <w:delText>(Preencha o valor da proposta)</w:delText>
              </w:r>
            </w:del>
          </w:p>
        </w:tc>
        <w:tc>
          <w:tcPr>
            <w:tcW w:w="6410" w:type="dxa"/>
            <w:tcPrChange w:id="722" w:author="Bianca Abreu - HIDROBR" w:date="2025-08-25T10:53:00Z">
              <w:tcPr>
                <w:tcW w:w="6410" w:type="dxa"/>
              </w:tcPr>
            </w:tcPrChange>
          </w:tcPr>
          <w:p w14:paraId="151319E1" w14:textId="77777777" w:rsidR="00261FEB" w:rsidRDefault="000D6674" w:rsidP="00261FEB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723" w:author="Bianca Abreu - HIDROBR" w:date="2025-08-25T15:31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o valor dos serviços </w:t>
              </w:r>
            </w:ins>
            <w:ins w:id="724" w:author="Bianca Abreu - HIDROBR" w:date="2025-08-25T15:32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apresentados na PROPOSTA TÉCNICA.</w:t>
              </w:r>
            </w:ins>
          </w:p>
        </w:tc>
      </w:tr>
      <w:tr w:rsidR="00261FEB" w:rsidRPr="006A254B" w14:paraId="7DB47CAA" w14:textId="77777777" w:rsidTr="00DC2373">
        <w:tc>
          <w:tcPr>
            <w:tcW w:w="3652" w:type="dxa"/>
            <w:tcPrChange w:id="725" w:author="Bianca Abreu - HIDROBR" w:date="2025-08-25T10:53:00Z">
              <w:tcPr>
                <w:tcW w:w="3652" w:type="dxa"/>
                <w:gridSpan w:val="2"/>
                <w:vAlign w:val="center"/>
              </w:tcPr>
            </w:tcPrChange>
          </w:tcPr>
          <w:p w14:paraId="2CD15DF0" w14:textId="77777777" w:rsidR="00261FEB" w:rsidRPr="00515AAD" w:rsidRDefault="00261FEB" w:rsidP="00261FEB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r w:rsidRPr="005134C5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726" w:author="Bianca Abreu - HIDROBR" w:date="2025-08-25T10:53:00Z">
                  <w:rPr/>
                </w:rPrChange>
              </w:rPr>
              <w:t>O fornecedor tem histórico de prestação de serviço com qualidade para a HIDROBR?</w:t>
            </w:r>
            <w:ins w:id="727" w:author="Bianca Abreu - HIDROBR" w:date="2025-08-25T16:22:00Z">
              <w:r w:rsidR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3</w:t>
              </w:r>
            </w:ins>
          </w:p>
        </w:tc>
        <w:tc>
          <w:tcPr>
            <w:tcW w:w="6410" w:type="dxa"/>
            <w:tcPrChange w:id="728" w:author="Bianca Abreu - HIDROBR" w:date="2025-08-25T10:53:00Z">
              <w:tcPr>
                <w:tcW w:w="6410" w:type="dxa"/>
              </w:tcPr>
            </w:tcPrChange>
          </w:tcPr>
          <w:p w14:paraId="770D7E13" w14:textId="77777777" w:rsidR="00993A7A" w:rsidRPr="00993A7A" w:rsidRDefault="00993A7A" w:rsidP="00993A7A">
            <w:pPr>
              <w:ind w:firstLine="0"/>
              <w:rPr>
                <w:ins w:id="729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30" w:author="Bianca Abreu - HIDROBR" w:date="2025-08-25T15:33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avaliação conforme o critério: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br/>
              </w:r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0 - Não </w:t>
              </w:r>
            </w:ins>
          </w:p>
          <w:p w14:paraId="5BAAA074" w14:textId="77777777" w:rsidR="00993A7A" w:rsidRPr="00993A7A" w:rsidRDefault="00993A7A" w:rsidP="00993A7A">
            <w:pPr>
              <w:ind w:firstLine="0"/>
              <w:rPr>
                <w:ins w:id="731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32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1 - Parcialmente </w:t>
              </w:r>
            </w:ins>
          </w:p>
          <w:p w14:paraId="3BDA5E3A" w14:textId="77777777" w:rsidR="00993A7A" w:rsidRPr="00993A7A" w:rsidRDefault="00993A7A" w:rsidP="00993A7A">
            <w:pPr>
              <w:ind w:firstLine="0"/>
              <w:rPr>
                <w:ins w:id="733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34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2 - Atende porém pode melhorar</w:t>
              </w:r>
            </w:ins>
          </w:p>
          <w:p w14:paraId="435DB9FA" w14:textId="77777777" w:rsidR="00261FEB" w:rsidRDefault="00993A7A" w:rsidP="00993A7A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735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3 - Atende plenamente</w:t>
              </w:r>
            </w:ins>
          </w:p>
        </w:tc>
      </w:tr>
      <w:tr w:rsidR="00261FEB" w:rsidRPr="006A254B" w14:paraId="176201F5" w14:textId="77777777" w:rsidTr="00DC2373">
        <w:tc>
          <w:tcPr>
            <w:tcW w:w="3652" w:type="dxa"/>
            <w:tcPrChange w:id="736" w:author="Bianca Abreu - HIDROBR" w:date="2025-08-25T10:53:00Z">
              <w:tcPr>
                <w:tcW w:w="3652" w:type="dxa"/>
                <w:gridSpan w:val="2"/>
                <w:vAlign w:val="center"/>
              </w:tcPr>
            </w:tcPrChange>
          </w:tcPr>
          <w:p w14:paraId="101F8597" w14:textId="77777777" w:rsidR="00261FEB" w:rsidRPr="00515AAD" w:rsidRDefault="00261FEB" w:rsidP="00261FEB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r w:rsidRPr="005134C5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737" w:author="Bianca Abreu - HIDROBR" w:date="2025-08-25T10:53:00Z">
                  <w:rPr/>
                </w:rPrChange>
              </w:rPr>
              <w:t>A proposta descreve o escopo técnico com clareza, abrangendo equipe, materiais, equipamentos e outros?</w:t>
            </w:r>
            <w:ins w:id="738" w:author="Bianca Abreu - HIDROBR" w:date="2025-08-25T16:22:00Z">
              <w:r w:rsidR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3</w:t>
              </w:r>
            </w:ins>
          </w:p>
        </w:tc>
        <w:tc>
          <w:tcPr>
            <w:tcW w:w="6410" w:type="dxa"/>
            <w:tcPrChange w:id="739" w:author="Bianca Abreu - HIDROBR" w:date="2025-08-25T10:53:00Z">
              <w:tcPr>
                <w:tcW w:w="6410" w:type="dxa"/>
              </w:tcPr>
            </w:tcPrChange>
          </w:tcPr>
          <w:p w14:paraId="2454A0D6" w14:textId="77777777" w:rsidR="00993A7A" w:rsidRPr="00993A7A" w:rsidRDefault="00993A7A" w:rsidP="00993A7A">
            <w:pPr>
              <w:ind w:firstLine="0"/>
              <w:rPr>
                <w:ins w:id="740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41" w:author="Bianca Abreu - HIDROBR" w:date="2025-08-25T15:33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avaliação conforme o critério: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br/>
              </w:r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0 - Não </w:t>
              </w:r>
            </w:ins>
          </w:p>
          <w:p w14:paraId="5DAB074F" w14:textId="77777777" w:rsidR="00993A7A" w:rsidRPr="00993A7A" w:rsidRDefault="00993A7A" w:rsidP="00993A7A">
            <w:pPr>
              <w:ind w:firstLine="0"/>
              <w:rPr>
                <w:ins w:id="742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43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1 - Parcialmente </w:t>
              </w:r>
            </w:ins>
          </w:p>
          <w:p w14:paraId="05444C2D" w14:textId="77777777" w:rsidR="00993A7A" w:rsidRPr="00993A7A" w:rsidRDefault="00993A7A" w:rsidP="00993A7A">
            <w:pPr>
              <w:ind w:firstLine="0"/>
              <w:rPr>
                <w:ins w:id="744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45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2 - Atende porém pode melhorar</w:t>
              </w:r>
            </w:ins>
          </w:p>
          <w:p w14:paraId="282B1219" w14:textId="77777777" w:rsidR="00261FEB" w:rsidRDefault="00993A7A" w:rsidP="00993A7A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746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3 - Atende plenamente</w:t>
              </w:r>
            </w:ins>
          </w:p>
        </w:tc>
      </w:tr>
      <w:tr w:rsidR="00261FEB" w:rsidRPr="006A254B" w14:paraId="59B9ED54" w14:textId="77777777" w:rsidTr="00DC2373">
        <w:tc>
          <w:tcPr>
            <w:tcW w:w="3652" w:type="dxa"/>
            <w:tcPrChange w:id="747" w:author="Bianca Abreu - HIDROBR" w:date="2025-08-25T10:53:00Z">
              <w:tcPr>
                <w:tcW w:w="3652" w:type="dxa"/>
                <w:gridSpan w:val="2"/>
                <w:vAlign w:val="center"/>
              </w:tcPr>
            </w:tcPrChange>
          </w:tcPr>
          <w:p w14:paraId="25F1C250" w14:textId="77777777" w:rsidR="00261FEB" w:rsidRPr="00515AAD" w:rsidRDefault="00261FEB" w:rsidP="00261FEB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r w:rsidRPr="005134C5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748" w:author="Bianca Abreu - HIDROBR" w:date="2025-08-25T10:53:00Z">
                  <w:rPr/>
                </w:rPrChange>
              </w:rPr>
              <w:t>A proposição técnica é coerente e está alinhada com os objetivos da demanda do projeto?</w:t>
            </w:r>
            <w:ins w:id="749" w:author="Bianca Abreu - HIDROBR" w:date="2025-08-25T16:22:00Z">
              <w:r w:rsidR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3</w:t>
              </w:r>
            </w:ins>
          </w:p>
        </w:tc>
        <w:tc>
          <w:tcPr>
            <w:tcW w:w="6410" w:type="dxa"/>
            <w:tcPrChange w:id="750" w:author="Bianca Abreu - HIDROBR" w:date="2025-08-25T10:53:00Z">
              <w:tcPr>
                <w:tcW w:w="6410" w:type="dxa"/>
              </w:tcPr>
            </w:tcPrChange>
          </w:tcPr>
          <w:p w14:paraId="46B83447" w14:textId="77777777" w:rsidR="00993A7A" w:rsidRPr="00993A7A" w:rsidRDefault="00993A7A" w:rsidP="00993A7A">
            <w:pPr>
              <w:ind w:firstLine="0"/>
              <w:rPr>
                <w:ins w:id="751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52" w:author="Bianca Abreu - HIDROBR" w:date="2025-08-25T15:33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avaliação conforme o critério: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br/>
              </w:r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0 - Não </w:t>
              </w:r>
            </w:ins>
          </w:p>
          <w:p w14:paraId="23BA70FF" w14:textId="77777777" w:rsidR="00993A7A" w:rsidRPr="00993A7A" w:rsidRDefault="00993A7A" w:rsidP="00993A7A">
            <w:pPr>
              <w:ind w:firstLine="0"/>
              <w:rPr>
                <w:ins w:id="753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54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1 - Parcialmente </w:t>
              </w:r>
            </w:ins>
          </w:p>
          <w:p w14:paraId="428D9B03" w14:textId="77777777" w:rsidR="00993A7A" w:rsidRPr="00993A7A" w:rsidRDefault="00993A7A" w:rsidP="00993A7A">
            <w:pPr>
              <w:ind w:firstLine="0"/>
              <w:rPr>
                <w:ins w:id="755" w:author="Bianca Abreu - HIDROBR" w:date="2025-08-25T15:33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756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2 - Atende porém pode melhorar</w:t>
              </w:r>
            </w:ins>
          </w:p>
          <w:p w14:paraId="4D809AA8" w14:textId="77777777" w:rsidR="00261FEB" w:rsidRDefault="00993A7A" w:rsidP="00993A7A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757" w:author="Bianca Abreu - HIDROBR" w:date="2025-08-25T15:33:00Z">
              <w:r w:rsidRPr="00993A7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3 - Atende plenamente</w:t>
              </w:r>
            </w:ins>
          </w:p>
        </w:tc>
      </w:tr>
      <w:tr w:rsidR="00261FEB" w:rsidRPr="006A254B" w14:paraId="792210BA" w14:textId="77777777" w:rsidTr="00DC2373">
        <w:tc>
          <w:tcPr>
            <w:tcW w:w="3652" w:type="dxa"/>
          </w:tcPr>
          <w:p w14:paraId="4CD2A899" w14:textId="77777777" w:rsidR="00261FEB" w:rsidRPr="00EC44F9" w:rsidRDefault="00261FEB" w:rsidP="00261FEB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r w:rsidRPr="00303C22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  <w:t>Proposta financeira</w:t>
            </w:r>
            <w:ins w:id="758" w:author="Bianca Abreu - HIDROBR" w:date="2025-08-25T16:22:00Z">
              <w:r w:rsidR="00CF00C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3</w:t>
              </w:r>
            </w:ins>
          </w:p>
        </w:tc>
        <w:tc>
          <w:tcPr>
            <w:tcW w:w="6410" w:type="dxa"/>
          </w:tcPr>
          <w:p w14:paraId="489AE3CD" w14:textId="77777777" w:rsidR="00261FEB" w:rsidRDefault="00993A7A">
            <w:pPr>
              <w:ind w:firstLine="0"/>
              <w:rPr>
                <w:rFonts w:cs="Arial"/>
                <w:i/>
                <w:iCs/>
                <w:color w:val="404040"/>
                <w:sz w:val="20"/>
                <w:szCs w:val="22"/>
              </w:rPr>
              <w:pPrChange w:id="759" w:author="Bianca Abreu - HIDROBR" w:date="2025-08-25T15:36:00Z">
                <w:pPr>
                  <w:ind w:firstLine="0"/>
                  <w:jc w:val="center"/>
                </w:pPr>
              </w:pPrChange>
            </w:pPr>
            <w:ins w:id="760" w:author="Bianca Abreu - HIDROBR" w:date="2025-08-25T15:34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O BANCO DE DADOS INTEGRADO, inserirá a avaliação da proposta financeira conforme </w:t>
              </w:r>
            </w:ins>
            <w:ins w:id="761" w:author="Bianca Abreu - HIDROBR" w:date="2025-08-25T15:35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comparação dos critérios inseridos nos itens anteriores</w:t>
              </w:r>
            </w:ins>
            <w:ins w:id="762" w:author="Bianca Abreu - HIDROBR" w:date="2025-08-25T16:56:00Z">
              <w:r w:rsidR="005F2744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, inserindo o resultado. </w:t>
              </w:r>
            </w:ins>
            <w:ins w:id="763" w:author="Bianca Abreu - HIDROBR" w:date="2025-08-25T15:35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</w:tc>
      </w:tr>
      <w:tr w:rsidR="005B0DAC" w:rsidRPr="006A254B" w14:paraId="7E93CE1B" w14:textId="77777777" w:rsidTr="00DC2373">
        <w:trPr>
          <w:ins w:id="764" w:author="Bianca Abreu - HIDROBR" w:date="2025-08-25T13:56:00Z"/>
        </w:trPr>
        <w:tc>
          <w:tcPr>
            <w:tcW w:w="3652" w:type="dxa"/>
          </w:tcPr>
          <w:p w14:paraId="2AE8A6EF" w14:textId="77777777" w:rsidR="005B0DAC" w:rsidRPr="005B0DAC" w:rsidRDefault="005B0DAC" w:rsidP="00261FEB">
            <w:pPr>
              <w:ind w:firstLine="0"/>
              <w:jc w:val="center"/>
              <w:rPr>
                <w:ins w:id="765" w:author="Bianca Abreu - HIDROBR" w:date="2025-08-25T13:56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766" w:author="Bianca Abreu - HIDROBR" w:date="2025-08-25T13:56:00Z"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Justificativa, caso não sejam apresentadas três propostas técnicas</w:t>
              </w:r>
            </w:ins>
            <w:ins w:id="767" w:author="Bianca Abreu - HIDROBR" w:date="2025-08-25T16:23:00Z">
              <w:r w:rsidR="005B4F15">
                <w:rPr>
                  <w:rStyle w:val="Refdenotaderodap"/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footnoteReference w:id="4"/>
              </w:r>
            </w:ins>
          </w:p>
        </w:tc>
        <w:tc>
          <w:tcPr>
            <w:tcW w:w="6410" w:type="dxa"/>
          </w:tcPr>
          <w:p w14:paraId="3A58DFF0" w14:textId="77777777" w:rsidR="005B0DAC" w:rsidRDefault="001B4C36">
            <w:pPr>
              <w:ind w:firstLine="0"/>
              <w:rPr>
                <w:ins w:id="770" w:author="Bianca Abreu - HIDROBR" w:date="2025-08-25T13:56:00Z"/>
                <w:rFonts w:cs="Arial"/>
                <w:i/>
                <w:iCs/>
                <w:color w:val="404040"/>
                <w:sz w:val="20"/>
                <w:szCs w:val="22"/>
              </w:rPr>
              <w:pPrChange w:id="771" w:author="Bianca Abreu - HIDROBR" w:date="2025-08-25T15:36:00Z">
                <w:pPr>
                  <w:ind w:firstLine="0"/>
                  <w:jc w:val="center"/>
                </w:pPr>
              </w:pPrChange>
            </w:pPr>
            <w:ins w:id="772" w:author="Bianca Abreu - HIDROBR" w:date="2025-08-25T15:36:00Z">
              <w:r w:rsidRPr="001B4C36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Caso não seja possível obter os três orçamentos, </w:t>
              </w:r>
            </w:ins>
            <w:ins w:id="773" w:author="Bianca Abreu - HIDROBR" w:date="2025-08-25T15:42:00Z">
              <w:r w:rsidR="00066E66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apresentar</w:t>
              </w:r>
            </w:ins>
            <w:ins w:id="774" w:author="Bianca Abreu - HIDROBR" w:date="2025-08-25T15:36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a justificativa</w:t>
              </w:r>
              <w:r w:rsidRPr="001B4C36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para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a</w:t>
              </w:r>
              <w:r w:rsidRPr="001B4C36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aprovação junto a </w:t>
              </w:r>
            </w:ins>
            <w:ins w:id="775" w:author="Bianca Abreu - HIDROBR" w:date="2025-08-25T15:37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D</w:t>
              </w:r>
            </w:ins>
            <w:ins w:id="776" w:author="Bianca Abreu - HIDROBR" w:date="2025-08-25T15:36:00Z">
              <w:r w:rsidRPr="001B4C36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iretoria</w:t>
              </w:r>
            </w:ins>
            <w:ins w:id="777" w:author="Bianca Abreu - HIDROBR" w:date="2025-08-25T15:37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261FEB" w:rsidRPr="006A254B" w14:paraId="5DF0F796" w14:textId="77777777" w:rsidTr="00DC2373">
        <w:tc>
          <w:tcPr>
            <w:tcW w:w="3652" w:type="dxa"/>
          </w:tcPr>
          <w:p w14:paraId="0756CC6F" w14:textId="77777777" w:rsidR="00261FEB" w:rsidRPr="005134C5" w:rsidRDefault="00261FEB" w:rsidP="00261FEB">
            <w:pPr>
              <w:ind w:firstLine="0"/>
              <w:jc w:val="center"/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r w:rsidRPr="009C238F">
              <w:rPr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778" w:author="Bianca Abreu - HIDROBR" w:date="2025-08-25T10:54:00Z">
                  <w:rPr/>
                </w:rPrChange>
              </w:rPr>
              <w:lastRenderedPageBreak/>
              <w:t>Está de acordo em seguir com a proposta que teve o melhor resultado?</w:t>
            </w:r>
            <w:ins w:id="779" w:author="Bianca Abreu - HIDROBR" w:date="2025-08-25T13:48:00Z">
              <w:r w:rsidR="006B6034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 xml:space="preserve"> </w:t>
              </w:r>
            </w:ins>
            <w:ins w:id="780" w:author="Bianca Abreu - HIDROBR" w:date="2025-08-25T15:37:00Z">
              <w:r w:rsidR="00251DBF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 xml:space="preserve"> </w:t>
              </w:r>
              <w:r w:rsidR="00251DBF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Caso contrário apresente justificativa de contratação</w:t>
              </w:r>
            </w:ins>
            <w:ins w:id="781" w:author="Bianca Abreu - HIDROBR" w:date="2025-08-25T16:24:00Z">
              <w:r w:rsidR="00475D1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3</w:t>
              </w:r>
            </w:ins>
          </w:p>
        </w:tc>
        <w:tc>
          <w:tcPr>
            <w:tcW w:w="6410" w:type="dxa"/>
          </w:tcPr>
          <w:p w14:paraId="27ED8416" w14:textId="77777777" w:rsidR="00261FEB" w:rsidRDefault="00012F2C" w:rsidP="00261FEB">
            <w:pPr>
              <w:ind w:firstLine="0"/>
              <w:jc w:val="center"/>
              <w:rPr>
                <w:rFonts w:cs="Arial"/>
                <w:i/>
                <w:iCs/>
                <w:color w:val="404040"/>
                <w:sz w:val="20"/>
                <w:szCs w:val="22"/>
              </w:rPr>
            </w:pPr>
            <w:ins w:id="782" w:author="Bianca Abreu - HIDROBR" w:date="2025-08-25T15:44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Informar se a pon</w:t>
              </w:r>
            </w:ins>
            <w:ins w:id="783" w:author="Bianca Abreu - HIDROBR" w:date="2025-08-25T15:45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tuação apresentada pelo BANCO DE DADOS INTEGRADO está coerente com o </w:t>
              </w:r>
            </w:ins>
            <w:ins w:id="784" w:author="Bianca Abreu - HIDROBR" w:date="2025-08-25T16:00:00Z">
              <w:r w:rsid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ESCOPO DE CONTRATAÇÃO</w:t>
              </w:r>
            </w:ins>
            <w:ins w:id="785" w:author="Bianca Abreu - HIDROBR" w:date="2025-08-25T15:45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e com o FORNECEDOR selecionado. Caso </w:t>
              </w:r>
            </w:ins>
            <w:ins w:id="786" w:author="Bianca Abreu - HIDROBR" w:date="2025-08-25T15:46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não esteja coerente, apresentar a justificativa para a seleção de outro FORNECEDOR.</w:t>
              </w:r>
            </w:ins>
          </w:p>
        </w:tc>
      </w:tr>
      <w:tr w:rsidR="00261FEB" w:rsidRPr="006A254B" w:rsidDel="005B0DAC" w14:paraId="6B64F818" w14:textId="77777777" w:rsidTr="00DC2373">
        <w:trPr>
          <w:del w:id="787" w:author="Bianca Abreu - HIDROBR" w:date="2025-08-25T13:56:00Z"/>
        </w:trPr>
        <w:tc>
          <w:tcPr>
            <w:tcW w:w="3652" w:type="dxa"/>
          </w:tcPr>
          <w:p w14:paraId="00572D28" w14:textId="77777777" w:rsidR="00261FEB" w:rsidRPr="005134C5" w:rsidDel="005B0DAC" w:rsidRDefault="00261FEB" w:rsidP="00261FEB">
            <w:pPr>
              <w:ind w:firstLine="0"/>
              <w:jc w:val="center"/>
              <w:rPr>
                <w:del w:id="788" w:author="Bianca Abreu - HIDROBR" w:date="2025-08-25T13:56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789" w:author="Bianca Abreu - HIDROBR" w:date="2025-08-25T13:55:00Z">
              <w:r w:rsidRPr="009C238F" w:rsidDel="005B0DAC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790" w:author="Bianca Abreu - HIDROBR" w:date="2025-08-25T10:54:00Z">
                    <w:rPr/>
                  </w:rPrChange>
                </w:rPr>
                <w:delText>Caso contrário apresente justificativa de contratação</w:delText>
              </w:r>
            </w:del>
          </w:p>
        </w:tc>
        <w:tc>
          <w:tcPr>
            <w:tcW w:w="6410" w:type="dxa"/>
          </w:tcPr>
          <w:p w14:paraId="2B6C0E15" w14:textId="77777777" w:rsidR="00261FEB" w:rsidDel="005B0DAC" w:rsidRDefault="00261FEB" w:rsidP="00261FEB">
            <w:pPr>
              <w:ind w:firstLine="0"/>
              <w:jc w:val="center"/>
              <w:rPr>
                <w:del w:id="791" w:author="Bianca Abreu - HIDROBR" w:date="2025-08-25T13:56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EC44F9" w14:paraId="61CEC235" w14:textId="77777777" w:rsidTr="00DC2373">
        <w:trPr>
          <w:del w:id="792" w:author="Bianca Abreu - HIDROBR" w:date="2025-08-25T10:55:00Z"/>
        </w:trPr>
        <w:tc>
          <w:tcPr>
            <w:tcW w:w="10062" w:type="dxa"/>
            <w:gridSpan w:val="2"/>
          </w:tcPr>
          <w:p w14:paraId="1B8EAF5A" w14:textId="77777777" w:rsidR="00261FEB" w:rsidRPr="00EC44F9" w:rsidDel="00EC44F9" w:rsidRDefault="00261FEB" w:rsidP="00261FEB">
            <w:pPr>
              <w:ind w:firstLine="0"/>
              <w:jc w:val="center"/>
              <w:rPr>
                <w:del w:id="793" w:author="Bianca Abreu - HIDROBR" w:date="2025-08-25T10:55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del w:id="794" w:author="Bianca Abreu - HIDROBR" w:date="2025-08-25T10:55:00Z">
              <w:r w:rsidRPr="00EC44F9" w:rsidDel="00EC44F9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Solicitação de Contratação</w:delText>
              </w:r>
            </w:del>
          </w:p>
          <w:p w14:paraId="4BE9C246" w14:textId="77777777" w:rsidR="00261FEB" w:rsidRPr="00EC44F9" w:rsidDel="00EC44F9" w:rsidRDefault="00261FEB" w:rsidP="00261FEB">
            <w:pPr>
              <w:ind w:firstLine="0"/>
              <w:jc w:val="center"/>
              <w:rPr>
                <w:del w:id="795" w:author="Bianca Abreu - HIDROBR" w:date="2025-08-25T10:55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BF1552" w14:paraId="73A94130" w14:textId="77777777" w:rsidTr="00C10866">
        <w:trPr>
          <w:del w:id="796" w:author="Bianca Abreu - HIDROBR" w:date="2025-08-25T13:44:00Z"/>
        </w:trPr>
        <w:tc>
          <w:tcPr>
            <w:tcW w:w="3652" w:type="dxa"/>
            <w:vAlign w:val="center"/>
            <w:tcPrChange w:id="797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53FD4FBB" w14:textId="77777777" w:rsidR="00261FEB" w:rsidRPr="006A254B" w:rsidDel="00BF1552" w:rsidRDefault="00261FEB">
            <w:pPr>
              <w:ind w:firstLine="0"/>
              <w:jc w:val="center"/>
              <w:rPr>
                <w:del w:id="798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  <w:pPrChange w:id="799" w:author="Bianca Abreu - HIDROBR" w:date="2025-08-25T10:22:00Z">
                <w:pPr>
                  <w:ind w:firstLine="0"/>
                  <w:jc w:val="left"/>
                </w:pPr>
              </w:pPrChange>
            </w:pPr>
            <w:del w:id="800" w:author="Bianca Abreu - HIDROBR" w:date="2025-08-25T13:44:00Z">
              <w:r w:rsidRPr="00515AAD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 xml:space="preserve">Área </w:delText>
              </w:r>
              <w:r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delText>demandante</w:delText>
              </w:r>
            </w:del>
          </w:p>
        </w:tc>
        <w:tc>
          <w:tcPr>
            <w:tcW w:w="6410" w:type="dxa"/>
            <w:tcPrChange w:id="801" w:author="Bianca Abreu - HIDROBR" w:date="2025-08-25T10:22:00Z">
              <w:tcPr>
                <w:tcW w:w="7402" w:type="dxa"/>
                <w:gridSpan w:val="2"/>
              </w:tcPr>
            </w:tcPrChange>
          </w:tcPr>
          <w:p w14:paraId="37E8A907" w14:textId="77777777" w:rsidR="00261FEB" w:rsidRPr="006A254B" w:rsidDel="00BF1552" w:rsidRDefault="00261FEB" w:rsidP="00261FEB">
            <w:pPr>
              <w:ind w:firstLine="0"/>
              <w:rPr>
                <w:del w:id="802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803" w:author="Bianca Abreu - HIDROBR" w:date="2025-08-25T13:44:00Z">
              <w:r w:rsidDel="00BF1552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Q</w:delText>
              </w:r>
              <w:r w:rsidRPr="004727C2" w:rsidDel="00BF1552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ualquer setor (Arquivo Técnico, Backoffice, Departamento Pessoal, Geotecnia, Gestão de Pessoas, Gestão e Planejamento, Logística, Recursos Hídricos, Saneamento, Sustentabilidade, Saúde e Segurança, Tecnologia e Inovação) que identifique a necessidade pontual ou rotineira de contratação de serviços terceirizados, que serão incorporados aos serviços executados pela HIDROBR.</w:delText>
              </w:r>
            </w:del>
          </w:p>
        </w:tc>
      </w:tr>
      <w:tr w:rsidR="00261FEB" w:rsidRPr="006A254B" w:rsidDel="00BF1552" w14:paraId="54A168AE" w14:textId="77777777" w:rsidTr="00C10866">
        <w:trPr>
          <w:del w:id="804" w:author="Bianca Abreu - HIDROBR" w:date="2025-08-25T13:44:00Z"/>
        </w:trPr>
        <w:tc>
          <w:tcPr>
            <w:tcW w:w="3652" w:type="dxa"/>
            <w:vAlign w:val="center"/>
            <w:tcPrChange w:id="80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3F36D1DD" w14:textId="77777777" w:rsidR="00261FEB" w:rsidRPr="0058291F" w:rsidDel="00BF1552" w:rsidRDefault="00261FEB">
            <w:pPr>
              <w:ind w:firstLine="0"/>
              <w:jc w:val="center"/>
              <w:rPr>
                <w:del w:id="806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07" w:author="Bianca Abreu - HIDROBR" w:date="2025-08-25T13:00:00Z">
                  <w:rPr>
                    <w:del w:id="808" w:author="Bianca Abreu - HIDROBR" w:date="2025-08-25T13:44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09" w:author="Bianca Abreu - HIDROBR" w:date="2025-08-25T10:22:00Z">
                <w:pPr>
                  <w:ind w:firstLine="0"/>
                  <w:jc w:val="left"/>
                </w:pPr>
              </w:pPrChange>
            </w:pPr>
            <w:del w:id="810" w:author="Bianca Abreu - HIDROBR" w:date="2025-08-25T13:44:00Z">
              <w:r w:rsidRPr="0058291F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1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Justificativa para contratação</w:delText>
              </w:r>
            </w:del>
          </w:p>
        </w:tc>
        <w:tc>
          <w:tcPr>
            <w:tcW w:w="6410" w:type="dxa"/>
            <w:tcPrChange w:id="812" w:author="Bianca Abreu - HIDROBR" w:date="2025-08-25T10:22:00Z">
              <w:tcPr>
                <w:tcW w:w="7402" w:type="dxa"/>
                <w:gridSpan w:val="2"/>
              </w:tcPr>
            </w:tcPrChange>
          </w:tcPr>
          <w:p w14:paraId="351DD5D7" w14:textId="77777777" w:rsidR="00261FEB" w:rsidRPr="006A254B" w:rsidDel="00BF1552" w:rsidRDefault="00261FEB" w:rsidP="00261FEB">
            <w:pPr>
              <w:ind w:firstLine="0"/>
              <w:rPr>
                <w:del w:id="813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BF1552" w14:paraId="70C09E8C" w14:textId="77777777" w:rsidTr="00C10866">
        <w:trPr>
          <w:del w:id="814" w:author="Bianca Abreu - HIDROBR" w:date="2025-08-25T13:44:00Z"/>
        </w:trPr>
        <w:tc>
          <w:tcPr>
            <w:tcW w:w="3652" w:type="dxa"/>
            <w:vAlign w:val="center"/>
            <w:tcPrChange w:id="81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4F39B14E" w14:textId="77777777" w:rsidR="00261FEB" w:rsidRPr="0058291F" w:rsidDel="00BF1552" w:rsidRDefault="00261FEB">
            <w:pPr>
              <w:ind w:firstLine="0"/>
              <w:jc w:val="center"/>
              <w:rPr>
                <w:del w:id="816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17" w:author="Bianca Abreu - HIDROBR" w:date="2025-08-25T13:00:00Z">
                  <w:rPr>
                    <w:del w:id="818" w:author="Bianca Abreu - HIDROBR" w:date="2025-08-25T13:44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19" w:author="Bianca Abreu - HIDROBR" w:date="2025-08-25T10:22:00Z">
                <w:pPr>
                  <w:ind w:firstLine="0"/>
                  <w:jc w:val="left"/>
                </w:pPr>
              </w:pPrChange>
            </w:pPr>
            <w:del w:id="820" w:author="Bianca Abreu - HIDROBR" w:date="2025-08-25T13:44:00Z">
              <w:r w:rsidRPr="0058291F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2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A contratação está associada a algum projeto?</w:delText>
              </w:r>
            </w:del>
          </w:p>
        </w:tc>
        <w:tc>
          <w:tcPr>
            <w:tcW w:w="6410" w:type="dxa"/>
            <w:tcPrChange w:id="822" w:author="Bianca Abreu - HIDROBR" w:date="2025-08-25T10:22:00Z">
              <w:tcPr>
                <w:tcW w:w="7402" w:type="dxa"/>
                <w:gridSpan w:val="2"/>
              </w:tcPr>
            </w:tcPrChange>
          </w:tcPr>
          <w:p w14:paraId="7353CBDC" w14:textId="77777777" w:rsidR="00261FEB" w:rsidRPr="006A254B" w:rsidDel="00BF1552" w:rsidRDefault="00261FEB" w:rsidP="00261FEB">
            <w:pPr>
              <w:ind w:firstLine="0"/>
              <w:rPr>
                <w:del w:id="823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BF1552" w14:paraId="3CE4567B" w14:textId="77777777" w:rsidTr="00C10866">
        <w:trPr>
          <w:del w:id="824" w:author="Bianca Abreu - HIDROBR" w:date="2025-08-25T13:44:00Z"/>
        </w:trPr>
        <w:tc>
          <w:tcPr>
            <w:tcW w:w="3652" w:type="dxa"/>
            <w:vAlign w:val="center"/>
            <w:tcPrChange w:id="82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288F42CB" w14:textId="77777777" w:rsidR="00261FEB" w:rsidRPr="0058291F" w:rsidDel="00BF1552" w:rsidRDefault="00261FEB">
            <w:pPr>
              <w:ind w:firstLine="0"/>
              <w:jc w:val="center"/>
              <w:rPr>
                <w:del w:id="826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27" w:author="Bianca Abreu - HIDROBR" w:date="2025-08-25T13:00:00Z">
                  <w:rPr>
                    <w:del w:id="828" w:author="Bianca Abreu - HIDROBR" w:date="2025-08-25T13:44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29" w:author="Bianca Abreu - HIDROBR" w:date="2025-08-25T10:22:00Z">
                <w:pPr>
                  <w:ind w:firstLine="0"/>
                  <w:jc w:val="left"/>
                </w:pPr>
              </w:pPrChange>
            </w:pPr>
            <w:del w:id="830" w:author="Bianca Abreu - HIDROBR" w:date="2025-08-25T13:44:00Z">
              <w:r w:rsidRPr="0058291F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3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Se sim, Qual?</w:delText>
              </w:r>
            </w:del>
          </w:p>
        </w:tc>
        <w:tc>
          <w:tcPr>
            <w:tcW w:w="6410" w:type="dxa"/>
            <w:tcPrChange w:id="832" w:author="Bianca Abreu - HIDROBR" w:date="2025-08-25T10:22:00Z">
              <w:tcPr>
                <w:tcW w:w="7402" w:type="dxa"/>
                <w:gridSpan w:val="2"/>
              </w:tcPr>
            </w:tcPrChange>
          </w:tcPr>
          <w:p w14:paraId="1B0228CF" w14:textId="77777777" w:rsidR="00261FEB" w:rsidRPr="006A254B" w:rsidDel="00BF1552" w:rsidRDefault="00261FEB" w:rsidP="00261FEB">
            <w:pPr>
              <w:ind w:firstLine="0"/>
              <w:rPr>
                <w:del w:id="833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BF1552" w14:paraId="037FD1FD" w14:textId="77777777" w:rsidTr="00C10866">
        <w:trPr>
          <w:del w:id="834" w:author="Bianca Abreu - HIDROBR" w:date="2025-08-25T13:44:00Z"/>
        </w:trPr>
        <w:tc>
          <w:tcPr>
            <w:tcW w:w="3652" w:type="dxa"/>
            <w:vAlign w:val="center"/>
            <w:tcPrChange w:id="83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1ED678E3" w14:textId="77777777" w:rsidR="00261FEB" w:rsidRPr="0058291F" w:rsidDel="00BF1552" w:rsidRDefault="00261FEB">
            <w:pPr>
              <w:ind w:firstLine="0"/>
              <w:jc w:val="center"/>
              <w:rPr>
                <w:del w:id="836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37" w:author="Bianca Abreu - HIDROBR" w:date="2025-08-25T13:00:00Z">
                  <w:rPr>
                    <w:del w:id="838" w:author="Bianca Abreu - HIDROBR" w:date="2025-08-25T13:44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39" w:author="Bianca Abreu - HIDROBR" w:date="2025-08-25T10:22:00Z">
                <w:pPr>
                  <w:ind w:firstLine="0"/>
                  <w:jc w:val="left"/>
                </w:pPr>
              </w:pPrChange>
            </w:pPr>
            <w:del w:id="840" w:author="Bianca Abreu - HIDROBR" w:date="2025-08-25T13:44:00Z">
              <w:r w:rsidRPr="0058291F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4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O valor para a contratação está previsto no orçamento da área?</w:delText>
              </w:r>
            </w:del>
          </w:p>
        </w:tc>
        <w:tc>
          <w:tcPr>
            <w:tcW w:w="6410" w:type="dxa"/>
            <w:tcPrChange w:id="842" w:author="Bianca Abreu - HIDROBR" w:date="2025-08-25T10:22:00Z">
              <w:tcPr>
                <w:tcW w:w="7402" w:type="dxa"/>
                <w:gridSpan w:val="2"/>
              </w:tcPr>
            </w:tcPrChange>
          </w:tcPr>
          <w:p w14:paraId="24E86BE4" w14:textId="77777777" w:rsidR="00261FEB" w:rsidRPr="006A254B" w:rsidDel="00BF1552" w:rsidRDefault="00261FEB" w:rsidP="00261FEB">
            <w:pPr>
              <w:ind w:firstLine="0"/>
              <w:rPr>
                <w:del w:id="843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BF1552" w14:paraId="71215616" w14:textId="77777777" w:rsidTr="00C10866">
        <w:trPr>
          <w:del w:id="844" w:author="Bianca Abreu - HIDROBR" w:date="2025-08-25T13:44:00Z"/>
        </w:trPr>
        <w:tc>
          <w:tcPr>
            <w:tcW w:w="3652" w:type="dxa"/>
            <w:vAlign w:val="center"/>
            <w:tcPrChange w:id="84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59A78750" w14:textId="77777777" w:rsidR="00261FEB" w:rsidRPr="0058291F" w:rsidDel="00BF1552" w:rsidRDefault="00261FEB">
            <w:pPr>
              <w:ind w:firstLine="0"/>
              <w:jc w:val="center"/>
              <w:rPr>
                <w:del w:id="846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47" w:author="Bianca Abreu - HIDROBR" w:date="2025-08-25T13:00:00Z">
                  <w:rPr>
                    <w:del w:id="848" w:author="Bianca Abreu - HIDROBR" w:date="2025-08-25T13:44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49" w:author="Bianca Abreu - HIDROBR" w:date="2025-08-25T10:22:00Z">
                <w:pPr>
                  <w:ind w:firstLine="0"/>
                  <w:jc w:val="left"/>
                </w:pPr>
              </w:pPrChange>
            </w:pPr>
            <w:del w:id="850" w:author="Bianca Abreu - HIDROBR" w:date="2025-08-25T13:44:00Z">
              <w:r w:rsidRPr="0058291F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5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Se não, insira a justificativa para contratação fora do orçamento</w:delText>
              </w:r>
            </w:del>
          </w:p>
        </w:tc>
        <w:tc>
          <w:tcPr>
            <w:tcW w:w="6410" w:type="dxa"/>
            <w:tcPrChange w:id="852" w:author="Bianca Abreu - HIDROBR" w:date="2025-08-25T10:22:00Z">
              <w:tcPr>
                <w:tcW w:w="7402" w:type="dxa"/>
                <w:gridSpan w:val="2"/>
              </w:tcPr>
            </w:tcPrChange>
          </w:tcPr>
          <w:p w14:paraId="0AFEEEF1" w14:textId="77777777" w:rsidR="00261FEB" w:rsidRPr="006A254B" w:rsidDel="00BF1552" w:rsidRDefault="00261FEB" w:rsidP="00261FEB">
            <w:pPr>
              <w:ind w:firstLine="0"/>
              <w:rPr>
                <w:del w:id="853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BF1552" w14:paraId="0103EF5E" w14:textId="77777777" w:rsidTr="00C10866">
        <w:trPr>
          <w:del w:id="854" w:author="Bianca Abreu - HIDROBR" w:date="2025-08-25T13:44:00Z"/>
        </w:trPr>
        <w:tc>
          <w:tcPr>
            <w:tcW w:w="3652" w:type="dxa"/>
            <w:vAlign w:val="center"/>
            <w:tcPrChange w:id="85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26F06F39" w14:textId="77777777" w:rsidR="00261FEB" w:rsidRPr="0058291F" w:rsidDel="00BF1552" w:rsidRDefault="00261FEB">
            <w:pPr>
              <w:ind w:firstLine="0"/>
              <w:jc w:val="center"/>
              <w:rPr>
                <w:del w:id="856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57" w:author="Bianca Abreu - HIDROBR" w:date="2025-08-25T13:00:00Z">
                  <w:rPr>
                    <w:del w:id="858" w:author="Bianca Abreu - HIDROBR" w:date="2025-08-25T13:44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59" w:author="Bianca Abreu - HIDROBR" w:date="2025-08-25T10:22:00Z">
                <w:pPr>
                  <w:ind w:firstLine="0"/>
                  <w:jc w:val="left"/>
                </w:pPr>
              </w:pPrChange>
            </w:pPr>
            <w:del w:id="860" w:author="Bianca Abreu - HIDROBR" w:date="2025-08-25T13:44:00Z">
              <w:r w:rsidRPr="0058291F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6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Qual o valor provisionado para a contratação?</w:delText>
              </w:r>
            </w:del>
          </w:p>
        </w:tc>
        <w:tc>
          <w:tcPr>
            <w:tcW w:w="6410" w:type="dxa"/>
            <w:tcPrChange w:id="862" w:author="Bianca Abreu - HIDROBR" w:date="2025-08-25T10:22:00Z">
              <w:tcPr>
                <w:tcW w:w="7402" w:type="dxa"/>
                <w:gridSpan w:val="2"/>
              </w:tcPr>
            </w:tcPrChange>
          </w:tcPr>
          <w:p w14:paraId="70E7A077" w14:textId="77777777" w:rsidR="00261FEB" w:rsidRPr="006A254B" w:rsidDel="00BF1552" w:rsidRDefault="00261FEB" w:rsidP="00261FEB">
            <w:pPr>
              <w:ind w:firstLine="0"/>
              <w:rPr>
                <w:del w:id="863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261FEB" w:rsidRPr="006A254B" w:rsidDel="00BF1552" w14:paraId="42E43DA1" w14:textId="77777777" w:rsidTr="00C10866">
        <w:trPr>
          <w:del w:id="864" w:author="Bianca Abreu - HIDROBR" w:date="2025-08-25T13:44:00Z"/>
        </w:trPr>
        <w:tc>
          <w:tcPr>
            <w:tcW w:w="3652" w:type="dxa"/>
            <w:vAlign w:val="center"/>
            <w:tcPrChange w:id="86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0F029FA0" w14:textId="77777777" w:rsidR="00261FEB" w:rsidRPr="0058291F" w:rsidDel="00BF1552" w:rsidRDefault="00261FEB">
            <w:pPr>
              <w:ind w:firstLine="0"/>
              <w:jc w:val="center"/>
              <w:rPr>
                <w:del w:id="866" w:author="Bianca Abreu - HIDROBR" w:date="2025-08-25T13:44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67" w:author="Bianca Abreu - HIDROBR" w:date="2025-08-25T13:00:00Z">
                  <w:rPr>
                    <w:del w:id="868" w:author="Bianca Abreu - HIDROBR" w:date="2025-08-25T13:44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69" w:author="Bianca Abreu - HIDROBR" w:date="2025-08-25T10:22:00Z">
                <w:pPr>
                  <w:ind w:firstLine="0"/>
                  <w:jc w:val="left"/>
                </w:pPr>
              </w:pPrChange>
            </w:pPr>
            <w:del w:id="870" w:author="Bianca Abreu - HIDROBR" w:date="2025-08-25T13:44:00Z">
              <w:r w:rsidRPr="0058291F" w:rsidDel="00BF155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7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Qual o grau de urgência da contratação (Pouco urgente = 1 e Muito urgente = 5</w:delText>
              </w:r>
            </w:del>
          </w:p>
        </w:tc>
        <w:tc>
          <w:tcPr>
            <w:tcW w:w="6410" w:type="dxa"/>
            <w:tcPrChange w:id="872" w:author="Bianca Abreu - HIDROBR" w:date="2025-08-25T10:22:00Z">
              <w:tcPr>
                <w:tcW w:w="7402" w:type="dxa"/>
                <w:gridSpan w:val="2"/>
              </w:tcPr>
            </w:tcPrChange>
          </w:tcPr>
          <w:p w14:paraId="72B2729F" w14:textId="77777777" w:rsidR="00261FEB" w:rsidRPr="006A254B" w:rsidDel="00BF1552" w:rsidRDefault="00261FEB" w:rsidP="00261FEB">
            <w:pPr>
              <w:ind w:firstLine="0"/>
              <w:rPr>
                <w:del w:id="873" w:author="Bianca Abreu - HIDROBR" w:date="2025-08-25T13:44:00Z"/>
                <w:rFonts w:cs="Arial"/>
                <w:i/>
                <w:iCs/>
                <w:color w:val="404040"/>
                <w:sz w:val="20"/>
                <w:szCs w:val="22"/>
              </w:rPr>
            </w:pPr>
          </w:p>
        </w:tc>
      </w:tr>
      <w:tr w:rsidR="00B43115" w:rsidRPr="006A254B" w:rsidDel="00CC5187" w14:paraId="72329F58" w14:textId="77777777" w:rsidTr="00C10866">
        <w:trPr>
          <w:del w:id="874" w:author="Bianca Abreu - HIDROBR" w:date="2025-08-25T15:47:00Z"/>
        </w:trPr>
        <w:tc>
          <w:tcPr>
            <w:tcW w:w="3652" w:type="dxa"/>
            <w:vAlign w:val="center"/>
            <w:tcPrChange w:id="875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491D0F19" w14:textId="77777777" w:rsidR="00B43115" w:rsidRPr="0058291F" w:rsidDel="00CC5187" w:rsidRDefault="00B43115">
            <w:pPr>
              <w:ind w:firstLine="0"/>
              <w:jc w:val="center"/>
              <w:rPr>
                <w:del w:id="876" w:author="Bianca Abreu - HIDROBR" w:date="2025-08-25T15:47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77" w:author="Bianca Abreu - HIDROBR" w:date="2025-08-25T13:00:00Z">
                  <w:rPr>
                    <w:del w:id="878" w:author="Bianca Abreu - HIDROBR" w:date="2025-08-25T15:47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79" w:author="Bianca Abreu - HIDROBR" w:date="2025-08-25T10:22:00Z">
                <w:pPr>
                  <w:ind w:firstLine="0"/>
                  <w:jc w:val="left"/>
                </w:pPr>
              </w:pPrChange>
            </w:pPr>
            <w:del w:id="880" w:author="Bianca Abreu - HIDROBR" w:date="2025-08-25T15:47:00Z">
              <w:r w:rsidRPr="0058291F" w:rsidDel="00CC518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81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Requisitos mínimos</w:delText>
              </w:r>
            </w:del>
          </w:p>
        </w:tc>
        <w:tc>
          <w:tcPr>
            <w:tcW w:w="6410" w:type="dxa"/>
            <w:tcPrChange w:id="882" w:author="Bianca Abreu - HIDROBR" w:date="2025-08-25T10:22:00Z">
              <w:tcPr>
                <w:tcW w:w="7402" w:type="dxa"/>
                <w:gridSpan w:val="2"/>
              </w:tcPr>
            </w:tcPrChange>
          </w:tcPr>
          <w:p w14:paraId="7AD9021A" w14:textId="77777777" w:rsidR="00B43115" w:rsidRPr="006A254B" w:rsidDel="00CC5187" w:rsidRDefault="00B43115" w:rsidP="00B43115">
            <w:pPr>
              <w:ind w:firstLine="0"/>
              <w:rPr>
                <w:del w:id="883" w:author="Bianca Abreu - HIDROBR" w:date="2025-08-25T15:47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884" w:author="Bianca Abreu - HIDROBR" w:date="2025-08-25T15:47:00Z">
              <w:r w:rsidRPr="006A254B" w:rsidDel="00CC5187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Definir quais os requisitos mínimos necessários para a contratante, como por exemplo, quais os parâmetros de projeto, softwares e sistemas a serem utilizados e etc.</w:delText>
              </w:r>
            </w:del>
          </w:p>
        </w:tc>
      </w:tr>
      <w:tr w:rsidR="00B43115" w:rsidRPr="006A254B" w:rsidDel="00CC5187" w14:paraId="5CCE12CB" w14:textId="77777777" w:rsidTr="00C10866">
        <w:trPr>
          <w:del w:id="885" w:author="Bianca Abreu - HIDROBR" w:date="2025-08-25T15:47:00Z"/>
        </w:trPr>
        <w:tc>
          <w:tcPr>
            <w:tcW w:w="3652" w:type="dxa"/>
            <w:vAlign w:val="center"/>
            <w:tcPrChange w:id="886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1B17F592" w14:textId="77777777" w:rsidR="00B43115" w:rsidRPr="0058291F" w:rsidDel="00CC5187" w:rsidRDefault="00B43115">
            <w:pPr>
              <w:ind w:firstLine="0"/>
              <w:jc w:val="center"/>
              <w:rPr>
                <w:del w:id="887" w:author="Bianca Abreu - HIDROBR" w:date="2025-08-25T15:47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88" w:author="Bianca Abreu - HIDROBR" w:date="2025-08-25T13:00:00Z">
                  <w:rPr>
                    <w:del w:id="889" w:author="Bianca Abreu - HIDROBR" w:date="2025-08-25T15:47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890" w:author="Bianca Abreu - HIDROBR" w:date="2025-08-25T10:22:00Z">
                <w:pPr>
                  <w:ind w:firstLine="0"/>
                  <w:jc w:val="left"/>
                </w:pPr>
              </w:pPrChange>
            </w:pPr>
            <w:del w:id="891" w:author="Bianca Abreu - HIDROBR" w:date="2025-08-25T15:47:00Z">
              <w:r w:rsidRPr="0058291F" w:rsidDel="00CC518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892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Produtos ou entregas</w:delText>
              </w:r>
            </w:del>
          </w:p>
        </w:tc>
        <w:tc>
          <w:tcPr>
            <w:tcW w:w="6410" w:type="dxa"/>
            <w:tcPrChange w:id="893" w:author="Bianca Abreu - HIDROBR" w:date="2025-08-25T10:22:00Z">
              <w:tcPr>
                <w:tcW w:w="7402" w:type="dxa"/>
                <w:gridSpan w:val="2"/>
              </w:tcPr>
            </w:tcPrChange>
          </w:tcPr>
          <w:p w14:paraId="0134AC99" w14:textId="77777777" w:rsidR="00B43115" w:rsidRPr="006A254B" w:rsidDel="00CC5187" w:rsidRDefault="00B43115" w:rsidP="00B43115">
            <w:pPr>
              <w:ind w:firstLine="0"/>
              <w:rPr>
                <w:del w:id="894" w:author="Bianca Abreu - HIDROBR" w:date="2025-08-25T15:47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895" w:author="Bianca Abreu - HIDROBR" w:date="2025-08-25T15:47:00Z">
              <w:r w:rsidRPr="006A254B" w:rsidDel="00CC5187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Definir os produtos e ou entregas a serem executadas pelo contratante. Detalhar com suficiência quais os itens que compõem a entrega, formato e modelo.</w:delText>
              </w:r>
            </w:del>
          </w:p>
        </w:tc>
      </w:tr>
      <w:tr w:rsidR="00B43115" w:rsidRPr="006A254B" w:rsidDel="00CC5187" w14:paraId="12256555" w14:textId="77777777" w:rsidTr="00C10866">
        <w:trPr>
          <w:del w:id="896" w:author="Bianca Abreu - HIDROBR" w:date="2025-08-25T15:47:00Z"/>
        </w:trPr>
        <w:tc>
          <w:tcPr>
            <w:tcW w:w="3652" w:type="dxa"/>
            <w:vAlign w:val="center"/>
            <w:tcPrChange w:id="897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68B3CBD6" w14:textId="77777777" w:rsidR="00B43115" w:rsidRPr="0058291F" w:rsidDel="00CC5187" w:rsidRDefault="00B43115">
            <w:pPr>
              <w:ind w:firstLine="0"/>
              <w:jc w:val="center"/>
              <w:rPr>
                <w:del w:id="898" w:author="Bianca Abreu - HIDROBR" w:date="2025-08-25T15:47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899" w:author="Bianca Abreu - HIDROBR" w:date="2025-08-25T13:00:00Z">
                  <w:rPr>
                    <w:del w:id="900" w:author="Bianca Abreu - HIDROBR" w:date="2025-08-25T15:47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901" w:author="Bianca Abreu - HIDROBR" w:date="2025-08-25T10:22:00Z">
                <w:pPr>
                  <w:ind w:firstLine="0"/>
                  <w:jc w:val="left"/>
                </w:pPr>
              </w:pPrChange>
            </w:pPr>
            <w:del w:id="902" w:author="Bianca Abreu - HIDROBR" w:date="2025-08-25T15:47:00Z">
              <w:r w:rsidRPr="0058291F" w:rsidDel="00CC518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903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Cronograma ou prazo de entrega</w:delText>
              </w:r>
            </w:del>
          </w:p>
        </w:tc>
        <w:tc>
          <w:tcPr>
            <w:tcW w:w="6410" w:type="dxa"/>
            <w:tcPrChange w:id="904" w:author="Bianca Abreu - HIDROBR" w:date="2025-08-25T10:22:00Z">
              <w:tcPr>
                <w:tcW w:w="7402" w:type="dxa"/>
                <w:gridSpan w:val="2"/>
              </w:tcPr>
            </w:tcPrChange>
          </w:tcPr>
          <w:p w14:paraId="549FD118" w14:textId="77777777" w:rsidR="00B43115" w:rsidRPr="006A254B" w:rsidDel="00CC5187" w:rsidRDefault="00B43115" w:rsidP="00B43115">
            <w:pPr>
              <w:ind w:firstLine="0"/>
              <w:rPr>
                <w:del w:id="905" w:author="Bianca Abreu - HIDROBR" w:date="2025-08-25T15:47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906" w:author="Bianca Abreu - HIDROBR" w:date="2025-08-25T15:47:00Z">
              <w:r w:rsidRPr="006A254B" w:rsidDel="00CC5187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Definir de forma objetiva quais os prazos de entrega ou o cronograma de desenvolvimento das atividades.</w:delText>
              </w:r>
            </w:del>
          </w:p>
        </w:tc>
      </w:tr>
      <w:tr w:rsidR="00B43115" w:rsidRPr="006A254B" w:rsidDel="00CC5187" w14:paraId="5860F101" w14:textId="77777777" w:rsidTr="00C10866">
        <w:trPr>
          <w:del w:id="907" w:author="Bianca Abreu - HIDROBR" w:date="2025-08-25T15:47:00Z"/>
        </w:trPr>
        <w:tc>
          <w:tcPr>
            <w:tcW w:w="3652" w:type="dxa"/>
            <w:vAlign w:val="center"/>
            <w:tcPrChange w:id="908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3FAD18AA" w14:textId="77777777" w:rsidR="00B43115" w:rsidRPr="0058291F" w:rsidDel="00CC5187" w:rsidRDefault="00B43115">
            <w:pPr>
              <w:ind w:firstLine="0"/>
              <w:jc w:val="center"/>
              <w:rPr>
                <w:del w:id="909" w:author="Bianca Abreu - HIDROBR" w:date="2025-08-25T15:47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910" w:author="Bianca Abreu - HIDROBR" w:date="2025-08-25T13:00:00Z">
                  <w:rPr>
                    <w:del w:id="911" w:author="Bianca Abreu - HIDROBR" w:date="2025-08-25T15:47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912" w:author="Bianca Abreu - HIDROBR" w:date="2025-08-25T10:22:00Z">
                <w:pPr>
                  <w:ind w:firstLine="0"/>
                  <w:jc w:val="left"/>
                </w:pPr>
              </w:pPrChange>
            </w:pPr>
            <w:del w:id="913" w:author="Bianca Abreu - HIDROBR" w:date="2025-08-25T15:47:00Z">
              <w:r w:rsidRPr="0058291F" w:rsidDel="00CC518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914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Prazo de pagamento</w:delText>
              </w:r>
            </w:del>
          </w:p>
        </w:tc>
        <w:tc>
          <w:tcPr>
            <w:tcW w:w="6410" w:type="dxa"/>
            <w:tcPrChange w:id="915" w:author="Bianca Abreu - HIDROBR" w:date="2025-08-25T10:22:00Z">
              <w:tcPr>
                <w:tcW w:w="7402" w:type="dxa"/>
                <w:gridSpan w:val="2"/>
              </w:tcPr>
            </w:tcPrChange>
          </w:tcPr>
          <w:p w14:paraId="6E9800BB" w14:textId="77777777" w:rsidR="00B43115" w:rsidRPr="006A254B" w:rsidDel="00CC5187" w:rsidRDefault="00B43115" w:rsidP="00B43115">
            <w:pPr>
              <w:ind w:firstLine="0"/>
              <w:rPr>
                <w:del w:id="916" w:author="Bianca Abreu - HIDROBR" w:date="2025-08-25T15:47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917" w:author="Bianca Abreu - HIDROBR" w:date="2025-08-25T15:47:00Z">
              <w:r w:rsidRPr="006A254B" w:rsidDel="00CC5187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Apresentar o prazo de pagamento, observando o fluxo de caixa do projeto e as condições da empresa.</w:delText>
              </w:r>
            </w:del>
          </w:p>
        </w:tc>
      </w:tr>
      <w:tr w:rsidR="00B43115" w:rsidRPr="006A254B" w:rsidDel="00CC5187" w14:paraId="5BECC2FE" w14:textId="77777777" w:rsidTr="00C10866">
        <w:trPr>
          <w:del w:id="918" w:author="Bianca Abreu - HIDROBR" w:date="2025-08-25T15:47:00Z"/>
        </w:trPr>
        <w:tc>
          <w:tcPr>
            <w:tcW w:w="3652" w:type="dxa"/>
            <w:vAlign w:val="center"/>
            <w:tcPrChange w:id="919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1A0AA2EF" w14:textId="77777777" w:rsidR="00B43115" w:rsidRPr="0058291F" w:rsidDel="00CC5187" w:rsidRDefault="00B43115">
            <w:pPr>
              <w:ind w:firstLine="0"/>
              <w:jc w:val="center"/>
              <w:rPr>
                <w:del w:id="920" w:author="Bianca Abreu - HIDROBR" w:date="2025-08-25T15:47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921" w:author="Bianca Abreu - HIDROBR" w:date="2025-08-25T13:00:00Z">
                  <w:rPr>
                    <w:del w:id="922" w:author="Bianca Abreu - HIDROBR" w:date="2025-08-25T15:47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923" w:author="Bianca Abreu - HIDROBR" w:date="2025-08-25T10:22:00Z">
                <w:pPr>
                  <w:ind w:firstLine="0"/>
                  <w:jc w:val="left"/>
                </w:pPr>
              </w:pPrChange>
            </w:pPr>
            <w:del w:id="924" w:author="Bianca Abreu - HIDROBR" w:date="2025-08-25T15:47:00Z">
              <w:r w:rsidRPr="0058291F" w:rsidDel="00CC518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925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Monitoramento</w:delText>
              </w:r>
            </w:del>
          </w:p>
        </w:tc>
        <w:tc>
          <w:tcPr>
            <w:tcW w:w="6410" w:type="dxa"/>
            <w:tcPrChange w:id="926" w:author="Bianca Abreu - HIDROBR" w:date="2025-08-25T10:22:00Z">
              <w:tcPr>
                <w:tcW w:w="7402" w:type="dxa"/>
                <w:gridSpan w:val="2"/>
              </w:tcPr>
            </w:tcPrChange>
          </w:tcPr>
          <w:p w14:paraId="2519700F" w14:textId="77777777" w:rsidR="00B43115" w:rsidRPr="006A254B" w:rsidDel="00CC5187" w:rsidRDefault="00B43115" w:rsidP="00B43115">
            <w:pPr>
              <w:ind w:firstLine="0"/>
              <w:rPr>
                <w:del w:id="927" w:author="Bianca Abreu - HIDROBR" w:date="2025-08-25T15:47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928" w:author="Bianca Abreu - HIDROBR" w:date="2025-08-25T15:47:00Z">
              <w:r w:rsidRPr="006A254B" w:rsidDel="00CC5187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Estabelecer qual será o formato de monitoramento do fornecedor. Ex: Mensalmente, a cada entrega, marcos específicos.</w:delText>
              </w:r>
            </w:del>
          </w:p>
        </w:tc>
      </w:tr>
      <w:tr w:rsidR="00B43115" w:rsidRPr="006A254B" w:rsidDel="00CC5187" w14:paraId="6A02A903" w14:textId="77777777" w:rsidTr="00C10866">
        <w:trPr>
          <w:del w:id="929" w:author="Bianca Abreu - HIDROBR" w:date="2025-08-25T15:47:00Z"/>
        </w:trPr>
        <w:tc>
          <w:tcPr>
            <w:tcW w:w="3652" w:type="dxa"/>
            <w:vAlign w:val="center"/>
            <w:tcPrChange w:id="930" w:author="Bianca Abreu - HIDROBR" w:date="2025-08-25T10:22:00Z">
              <w:tcPr>
                <w:tcW w:w="2660" w:type="dxa"/>
                <w:vAlign w:val="center"/>
              </w:tcPr>
            </w:tcPrChange>
          </w:tcPr>
          <w:p w14:paraId="2501786C" w14:textId="77777777" w:rsidR="00B43115" w:rsidRPr="0058291F" w:rsidDel="00CC5187" w:rsidRDefault="00B43115">
            <w:pPr>
              <w:ind w:firstLine="0"/>
              <w:jc w:val="center"/>
              <w:rPr>
                <w:del w:id="931" w:author="Bianca Abreu - HIDROBR" w:date="2025-08-25T15:47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  <w:rPrChange w:id="932" w:author="Bianca Abreu - HIDROBR" w:date="2025-08-25T13:00:00Z">
                  <w:rPr>
                    <w:del w:id="933" w:author="Bianca Abreu - HIDROBR" w:date="2025-08-25T15:47:00Z"/>
                    <w:rFonts w:cs="Arial"/>
                    <w:b/>
                    <w:bCs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934" w:author="Bianca Abreu - HIDROBR" w:date="2025-08-25T10:22:00Z">
                <w:pPr>
                  <w:ind w:firstLine="0"/>
                  <w:jc w:val="left"/>
                </w:pPr>
              </w:pPrChange>
            </w:pPr>
            <w:del w:id="935" w:author="Bianca Abreu - HIDROBR" w:date="2025-08-25T15:47:00Z">
              <w:r w:rsidRPr="0058291F" w:rsidDel="00CC518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highlight w:val="yellow"/>
                  <w:rPrChange w:id="936" w:author="Bianca Abreu - HIDROBR" w:date="2025-08-25T13:00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delText>Indicadores de qualidade</w:delText>
              </w:r>
            </w:del>
          </w:p>
        </w:tc>
        <w:tc>
          <w:tcPr>
            <w:tcW w:w="6410" w:type="dxa"/>
            <w:tcPrChange w:id="937" w:author="Bianca Abreu - HIDROBR" w:date="2025-08-25T10:22:00Z">
              <w:tcPr>
                <w:tcW w:w="7402" w:type="dxa"/>
                <w:gridSpan w:val="2"/>
              </w:tcPr>
            </w:tcPrChange>
          </w:tcPr>
          <w:p w14:paraId="44757B29" w14:textId="77777777" w:rsidR="00B43115" w:rsidRPr="006A254B" w:rsidDel="00CC5187" w:rsidRDefault="00B43115" w:rsidP="00B43115">
            <w:pPr>
              <w:ind w:firstLine="0"/>
              <w:rPr>
                <w:del w:id="938" w:author="Bianca Abreu - HIDROBR" w:date="2025-08-25T15:47:00Z"/>
                <w:rFonts w:cs="Arial"/>
                <w:i/>
                <w:iCs/>
                <w:color w:val="404040"/>
                <w:sz w:val="20"/>
                <w:szCs w:val="22"/>
              </w:rPr>
            </w:pPr>
            <w:del w:id="939" w:author="Bianca Abreu - HIDROBR" w:date="2025-08-25T15:47:00Z">
              <w:r w:rsidRPr="006A254B" w:rsidDel="00CC5187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delText>Definir os indicadores de qualidade, que serão avaliados conforme o monitoramento do fornecedor.</w:delText>
              </w:r>
            </w:del>
          </w:p>
        </w:tc>
      </w:tr>
      <w:tr w:rsidR="00B43115" w:rsidRPr="006A254B" w14:paraId="3422B25F" w14:textId="77777777" w:rsidTr="00DC2373">
        <w:trPr>
          <w:ins w:id="940" w:author="Bianca Abreu - HIDROBR" w:date="2025-08-25T13:45:00Z"/>
        </w:trPr>
        <w:tc>
          <w:tcPr>
            <w:tcW w:w="10062" w:type="dxa"/>
            <w:gridSpan w:val="2"/>
            <w:vAlign w:val="center"/>
          </w:tcPr>
          <w:p w14:paraId="031ABF1F" w14:textId="77777777" w:rsidR="00B43115" w:rsidRPr="00E0678D" w:rsidRDefault="00B43115">
            <w:pPr>
              <w:ind w:firstLine="0"/>
              <w:jc w:val="center"/>
              <w:rPr>
                <w:ins w:id="941" w:author="Bianca Abreu - HIDROBR" w:date="2025-08-25T13:45:00Z"/>
                <w:rFonts w:cs="Arial"/>
                <w:b/>
                <w:bCs/>
                <w:i/>
                <w:iCs/>
                <w:color w:val="404040"/>
                <w:sz w:val="20"/>
                <w:szCs w:val="22"/>
                <w:rPrChange w:id="942" w:author="Bianca Abreu - HIDROBR" w:date="2025-08-25T13:50:00Z">
                  <w:rPr>
                    <w:ins w:id="943" w:author="Bianca Abreu - HIDROBR" w:date="2025-08-25T13:45:00Z"/>
                    <w:rFonts w:cs="Arial"/>
                    <w:i/>
                    <w:iCs/>
                    <w:color w:val="404040"/>
                    <w:sz w:val="20"/>
                    <w:szCs w:val="22"/>
                  </w:rPr>
                </w:rPrChange>
              </w:rPr>
              <w:pPrChange w:id="944" w:author="Bianca Abreu - HIDROBR" w:date="2025-08-25T13:49:00Z">
                <w:pPr>
                  <w:ind w:firstLine="0"/>
                </w:pPr>
              </w:pPrChange>
            </w:pPr>
            <w:ins w:id="945" w:author="Bianca Abreu - HIDROBR" w:date="2025-08-25T13:49:00Z">
              <w:r w:rsidRPr="00E0678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946" w:author="Bianca Abreu - HIDROBR" w:date="2025-08-25T13:50:00Z">
                    <w:rPr>
                      <w:rFonts w:cs="Arial"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 xml:space="preserve">Dados </w:t>
              </w:r>
            </w:ins>
            <w:ins w:id="947" w:author="Bianca Abreu - HIDROBR" w:date="2025-08-25T13:50:00Z"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para a elaboração </w:t>
              </w:r>
            </w:ins>
            <w:ins w:id="948" w:author="Bianca Abreu - HIDROBR" w:date="2025-08-25T13:49:00Z">
              <w:r w:rsidRPr="00E0678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949" w:author="Bianca Abreu - HIDROBR" w:date="2025-08-25T13:50:00Z">
                    <w:rPr>
                      <w:rFonts w:cs="Arial"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>do contrato</w:t>
              </w:r>
            </w:ins>
            <w:ins w:id="950" w:author="Bianca Abreu - HIDROBR" w:date="2025-08-25T13:50:00Z"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(para uso do setor Financeiro)</w:t>
              </w:r>
            </w:ins>
          </w:p>
        </w:tc>
      </w:tr>
      <w:tr w:rsidR="00EC7EB2" w:rsidRPr="006A254B" w14:paraId="7D7CDD3D" w14:textId="77777777" w:rsidTr="00C10866">
        <w:trPr>
          <w:ins w:id="951" w:author="Bianca Abreu - HIDROBR" w:date="2025-08-25T14:35:00Z"/>
        </w:trPr>
        <w:tc>
          <w:tcPr>
            <w:tcW w:w="3652" w:type="dxa"/>
            <w:vAlign w:val="center"/>
          </w:tcPr>
          <w:p w14:paraId="3221C380" w14:textId="77777777" w:rsidR="00EC7EB2" w:rsidRPr="008F5B15" w:rsidRDefault="00FD2AAA" w:rsidP="00EC7EB2">
            <w:pPr>
              <w:ind w:firstLine="0"/>
              <w:jc w:val="center"/>
              <w:rPr>
                <w:ins w:id="952" w:author="Bianca Abreu - HIDROBR" w:date="2025-08-25T14:35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953" w:author="Bianca Abreu - HIDROBR" w:date="2025-08-25T14:35:00Z">
              <w:r w:rsidRPr="00FD2AA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ESCOPO DE CONTRATAÇÃO</w:t>
              </w:r>
            </w:ins>
            <w:ins w:id="954" w:author="Bianca Abreu - HIDROBR" w:date="2025-08-25T16:25:00Z">
              <w:r w:rsidR="00475D17" w:rsidRPr="00475D1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955" w:author="Bianca Abreu - HIDROBR" w:date="2025-08-25T16:26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6410" w:type="dxa"/>
          </w:tcPr>
          <w:p w14:paraId="5455DFF0" w14:textId="77777777" w:rsidR="00EC7EB2" w:rsidRPr="006A254B" w:rsidRDefault="00EC7EB2" w:rsidP="00EC7EB2">
            <w:pPr>
              <w:ind w:firstLine="0"/>
              <w:rPr>
                <w:ins w:id="956" w:author="Bianca Abreu - HIDROBR" w:date="2025-08-25T14:35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957" w:author="Bianca Abreu - HIDROBR" w:date="2025-08-25T15:39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Já preenchido na SOLICITAÇÃO DE PROSPECÇÃO.</w:t>
              </w:r>
            </w:ins>
          </w:p>
        </w:tc>
      </w:tr>
      <w:tr w:rsidR="00EC7EB2" w:rsidRPr="006A254B" w14:paraId="7AB5408B" w14:textId="77777777" w:rsidTr="00C10866">
        <w:trPr>
          <w:ins w:id="958" w:author="Bianca Abreu - HIDROBR" w:date="2025-08-25T13:45:00Z"/>
        </w:trPr>
        <w:tc>
          <w:tcPr>
            <w:tcW w:w="3652" w:type="dxa"/>
            <w:vAlign w:val="center"/>
          </w:tcPr>
          <w:p w14:paraId="3A40724F" w14:textId="77777777" w:rsidR="00EC7EB2" w:rsidRPr="00BF1552" w:rsidRDefault="00EC7EB2" w:rsidP="00EC7EB2">
            <w:pPr>
              <w:ind w:firstLine="0"/>
              <w:jc w:val="center"/>
              <w:rPr>
                <w:ins w:id="959" w:author="Bianca Abreu - HIDROBR" w:date="2025-08-25T13:45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960" w:author="Bianca Abreu - HIDROBR" w:date="2025-08-25T13:46:00Z">
              <w:r w:rsidRPr="008F5B1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Prazo de pag</w:t>
              </w:r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amento</w:t>
              </w:r>
              <w:r w:rsidRPr="008F5B15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em dias</w:t>
              </w:r>
            </w:ins>
            <w:ins w:id="961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</w:p>
        </w:tc>
        <w:tc>
          <w:tcPr>
            <w:tcW w:w="6410" w:type="dxa"/>
          </w:tcPr>
          <w:p w14:paraId="556E11FF" w14:textId="77777777" w:rsidR="00EC7EB2" w:rsidRPr="006A254B" w:rsidRDefault="00EC7EB2" w:rsidP="00EC7EB2">
            <w:pPr>
              <w:ind w:firstLine="0"/>
              <w:rPr>
                <w:ins w:id="962" w:author="Bianca Abreu - HIDROBR" w:date="2025-08-25T13:45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963" w:author="Bianca Abreu - HIDROBR" w:date="2025-08-25T15:38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Já preenchid</w:t>
              </w:r>
            </w:ins>
            <w:ins w:id="964" w:author="Bianca Abreu - HIDROBR" w:date="2025-08-25T15:39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</w:t>
              </w:r>
            </w:ins>
            <w:ins w:id="965" w:author="Bianca Abreu - HIDROBR" w:date="2025-08-25T15:38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na SOLICITAÇÃO DE </w:t>
              </w:r>
            </w:ins>
            <w:ins w:id="966" w:author="Bianca Abreu - HIDROBR" w:date="2025-08-25T15:39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PROSPECÇÃO.</w:t>
              </w:r>
            </w:ins>
          </w:p>
        </w:tc>
      </w:tr>
      <w:tr w:rsidR="00EC7EB2" w:rsidRPr="006A254B" w14:paraId="3E88772B" w14:textId="77777777" w:rsidTr="00C10866">
        <w:trPr>
          <w:ins w:id="967" w:author="Bianca Abreu - HIDROBR" w:date="2025-08-25T13:45:00Z"/>
        </w:trPr>
        <w:tc>
          <w:tcPr>
            <w:tcW w:w="3652" w:type="dxa"/>
            <w:vAlign w:val="center"/>
          </w:tcPr>
          <w:p w14:paraId="167A1DB1" w14:textId="77777777" w:rsidR="00EC7EB2" w:rsidRPr="00BF1552" w:rsidRDefault="00DA7081" w:rsidP="00EC7EB2">
            <w:pPr>
              <w:ind w:firstLine="0"/>
              <w:jc w:val="center"/>
              <w:rPr>
                <w:ins w:id="968" w:author="Bianca Abreu - HIDROBR" w:date="2025-08-25T13:45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969" w:author="Bianca Abreu - HIDROBR" w:date="2025-08-25T16:11:00Z">
              <w:r w:rsidRPr="00B93510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Prazo Contratual</w:t>
              </w:r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(dias)</w:t>
              </w:r>
            </w:ins>
            <w:ins w:id="970" w:author="Bianca Abreu - HIDROBR" w:date="2025-08-25T16:24:00Z">
              <w:r w:rsidR="00475D17" w:rsidRPr="00475D17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  <w:rPrChange w:id="971" w:author="Bianca Abreu - HIDROBR" w:date="2025-08-25T16:25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>4</w:t>
              </w:r>
            </w:ins>
          </w:p>
        </w:tc>
        <w:tc>
          <w:tcPr>
            <w:tcW w:w="6410" w:type="dxa"/>
          </w:tcPr>
          <w:p w14:paraId="65D1D941" w14:textId="77777777" w:rsidR="00EC7EB2" w:rsidRPr="006A254B" w:rsidRDefault="00CC5187" w:rsidP="00EC7EB2">
            <w:pPr>
              <w:ind w:firstLine="0"/>
              <w:rPr>
                <w:ins w:id="972" w:author="Bianca Abreu - HIDROBR" w:date="2025-08-25T13:45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973" w:author="Bianca Abreu - HIDROBR" w:date="2025-08-25T15:48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 BANCO</w:t>
              </w:r>
            </w:ins>
            <w:ins w:id="974" w:author="Bianca Abreu - HIDROBR" w:date="2025-08-25T15:49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DE DADOS apresentará o prazo de contrato, conforme já inserido no item “</w:t>
              </w:r>
              <w:r w:rsidRPr="00CC5187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Cronograma ou prazo de entrega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” na SOLICITAÇÃO DE PROSPECÇÃO.</w:t>
              </w:r>
            </w:ins>
          </w:p>
        </w:tc>
      </w:tr>
      <w:tr w:rsidR="00EC7EB2" w:rsidRPr="006A254B" w14:paraId="4ECEC6DC" w14:textId="77777777" w:rsidTr="00C10866">
        <w:trPr>
          <w:ins w:id="975" w:author="Bianca Abreu - HIDROBR" w:date="2025-08-25T13:45:00Z"/>
        </w:trPr>
        <w:tc>
          <w:tcPr>
            <w:tcW w:w="3652" w:type="dxa"/>
            <w:vAlign w:val="center"/>
          </w:tcPr>
          <w:p w14:paraId="14507D52" w14:textId="77777777" w:rsidR="00EC7EB2" w:rsidRPr="00BF1552" w:rsidRDefault="001E73AA" w:rsidP="00EC7EB2">
            <w:pPr>
              <w:ind w:firstLine="0"/>
              <w:jc w:val="center"/>
              <w:rPr>
                <w:ins w:id="976" w:author="Bianca Abreu - HIDROBR" w:date="2025-08-25T13:45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977" w:author="Bianca Abreu - HIDROBR" w:date="2025-08-25T15:48:00Z">
              <w:r w:rsidRPr="00BB533A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rPrChange w:id="978" w:author="Bianca Abreu - HIDROBR" w:date="2025-08-25T16:13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  <w:highlight w:val="yellow"/>
                    </w:rPr>
                  </w:rPrChange>
                </w:rPr>
                <w:t>FORNECEDOR</w:t>
              </w:r>
            </w:ins>
            <w:ins w:id="979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</w:p>
        </w:tc>
        <w:tc>
          <w:tcPr>
            <w:tcW w:w="6410" w:type="dxa"/>
          </w:tcPr>
          <w:p w14:paraId="6EE47E50" w14:textId="77777777" w:rsidR="00EC7EB2" w:rsidRPr="006A254B" w:rsidRDefault="00CC5187" w:rsidP="00EC7EB2">
            <w:pPr>
              <w:ind w:firstLine="0"/>
              <w:rPr>
                <w:ins w:id="980" w:author="Bianca Abreu - HIDROBR" w:date="2025-08-25T13:45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981" w:author="Bianca Abreu - HIDROBR" w:date="2025-08-25T15:49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</w:t>
              </w:r>
            </w:ins>
            <w:ins w:id="982" w:author="Bianca Abreu - HIDROBR" w:date="2025-08-25T15:50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 nome completo (pessoa física) ou a razão social (pessoa jurídica) do FORNECEDOR selecionado. Esta informação no contrato se</w:t>
              </w:r>
            </w:ins>
            <w:ins w:id="983" w:author="Bianca Abreu - HIDROBR" w:date="2025-08-25T15:51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rá apresentada como “Contratada</w:t>
              </w:r>
              <w:r w:rsid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”.</w:t>
              </w:r>
            </w:ins>
            <w:ins w:id="984" w:author="Bianca Abreu - HIDROBR" w:date="2025-08-25T15:50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</w:tc>
      </w:tr>
      <w:tr w:rsidR="00EC7EB2" w:rsidRPr="006A254B" w14:paraId="16659FB4" w14:textId="77777777" w:rsidTr="00C10866">
        <w:trPr>
          <w:ins w:id="985" w:author="Bianca Abreu - HIDROBR" w:date="2025-08-25T13:45:00Z"/>
        </w:trPr>
        <w:tc>
          <w:tcPr>
            <w:tcW w:w="3652" w:type="dxa"/>
            <w:vAlign w:val="center"/>
          </w:tcPr>
          <w:p w14:paraId="6DAFD33D" w14:textId="77777777" w:rsidR="00EC7EB2" w:rsidRPr="00BF1552" w:rsidRDefault="00EC7EB2" w:rsidP="00EC7EB2">
            <w:pPr>
              <w:ind w:firstLine="0"/>
              <w:jc w:val="center"/>
              <w:rPr>
                <w:ins w:id="986" w:author="Bianca Abreu - HIDROBR" w:date="2025-08-25T13:45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987" w:author="Bianca Abreu - HIDROBR" w:date="2025-08-25T13:51:00Z"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CPF/CNPJ</w:t>
              </w:r>
            </w:ins>
            <w:ins w:id="988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</w:p>
        </w:tc>
        <w:tc>
          <w:tcPr>
            <w:tcW w:w="6410" w:type="dxa"/>
          </w:tcPr>
          <w:p w14:paraId="0D47CBE4" w14:textId="77777777" w:rsidR="00EC7EB2" w:rsidRPr="006A254B" w:rsidRDefault="008B56EC" w:rsidP="00EC7EB2">
            <w:pPr>
              <w:ind w:firstLine="0"/>
              <w:rPr>
                <w:ins w:id="989" w:author="Bianca Abreu - HIDROBR" w:date="2025-08-25T13:45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990" w:author="Bianca Abreu - HIDROBR" w:date="2025-08-25T15:51:00Z"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o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CPF</w:t>
              </w:r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(pessoa física) ou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 CNPJ</w:t>
              </w:r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(pessoa jurídica) do FORNECEDOR selecionado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EC7EB2" w:rsidRPr="006A254B" w14:paraId="61E2449C" w14:textId="77777777" w:rsidTr="00C10866">
        <w:trPr>
          <w:ins w:id="991" w:author="Bianca Abreu - HIDROBR" w:date="2025-08-25T13:50:00Z"/>
        </w:trPr>
        <w:tc>
          <w:tcPr>
            <w:tcW w:w="3652" w:type="dxa"/>
            <w:vAlign w:val="center"/>
          </w:tcPr>
          <w:p w14:paraId="53AC86DE" w14:textId="77777777" w:rsidR="00EC7EB2" w:rsidRPr="00BF1552" w:rsidRDefault="00EC7EB2" w:rsidP="00EC7EB2">
            <w:pPr>
              <w:ind w:firstLine="0"/>
              <w:jc w:val="center"/>
              <w:rPr>
                <w:ins w:id="992" w:author="Bianca Abreu - HIDROBR" w:date="2025-08-25T13:50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993" w:author="Bianca Abreu - HIDROBR" w:date="2025-08-25T13:51:00Z"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Endereço</w:t>
              </w:r>
            </w:ins>
            <w:ins w:id="994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  <w:ins w:id="995" w:author="Bianca Abreu - HIDROBR" w:date="2025-08-25T13:51:00Z"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</w:tc>
        <w:tc>
          <w:tcPr>
            <w:tcW w:w="6410" w:type="dxa"/>
          </w:tcPr>
          <w:p w14:paraId="1CBEE19F" w14:textId="77777777" w:rsidR="00EC7EB2" w:rsidRPr="006A254B" w:rsidRDefault="008B56EC" w:rsidP="00EC7EB2">
            <w:pPr>
              <w:ind w:firstLine="0"/>
              <w:rPr>
                <w:ins w:id="996" w:author="Bianca Abreu - HIDROBR" w:date="2025-08-25T13:5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997" w:author="Bianca Abreu - HIDROBR" w:date="2025-08-25T15:52:00Z"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 endereço completo</w:t>
              </w:r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do FORNECEDOR selecionado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EC7EB2" w:rsidRPr="006A254B" w14:paraId="2FACC9CF" w14:textId="77777777" w:rsidTr="00C10866">
        <w:trPr>
          <w:ins w:id="998" w:author="Bianca Abreu - HIDROBR" w:date="2025-08-25T13:50:00Z"/>
        </w:trPr>
        <w:tc>
          <w:tcPr>
            <w:tcW w:w="3652" w:type="dxa"/>
            <w:vAlign w:val="center"/>
          </w:tcPr>
          <w:p w14:paraId="406F0930" w14:textId="77777777" w:rsidR="00EC7EB2" w:rsidRPr="00BF1552" w:rsidRDefault="00EC7EB2" w:rsidP="00EC7EB2">
            <w:pPr>
              <w:ind w:firstLine="0"/>
              <w:jc w:val="center"/>
              <w:rPr>
                <w:ins w:id="999" w:author="Bianca Abreu - HIDROBR" w:date="2025-08-25T13:50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1000" w:author="Bianca Abreu - HIDROBR" w:date="2025-08-25T13:51:00Z"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Telefone</w:t>
              </w:r>
            </w:ins>
            <w:ins w:id="1001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</w:p>
        </w:tc>
        <w:tc>
          <w:tcPr>
            <w:tcW w:w="6410" w:type="dxa"/>
          </w:tcPr>
          <w:p w14:paraId="7EC03B38" w14:textId="77777777" w:rsidR="00EC7EB2" w:rsidRPr="006A254B" w:rsidRDefault="008B56EC" w:rsidP="00EC7EB2">
            <w:pPr>
              <w:ind w:firstLine="0"/>
              <w:rPr>
                <w:ins w:id="1002" w:author="Bianca Abreu - HIDROBR" w:date="2025-08-25T13:5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1003" w:author="Bianca Abreu - HIDROBR" w:date="2025-08-25T15:52:00Z"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o </w:t>
              </w:r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  <w:rPrChange w:id="1004" w:author="Bianca Abreu - HIDROBR" w:date="2025-08-25T15:52:00Z">
                    <w:rPr>
                      <w:rFonts w:cs="Arial"/>
                      <w:b/>
                      <w:bCs/>
                      <w:i/>
                      <w:iCs/>
                      <w:color w:val="404040"/>
                      <w:sz w:val="20"/>
                      <w:szCs w:val="22"/>
                    </w:rPr>
                  </w:rPrChange>
                </w:rPr>
                <w:t>Telefone</w:t>
              </w:r>
            </w:ins>
            <w:ins w:id="1005" w:author="Bianca Abreu - HIDROBR" w:date="2025-08-25T15:53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  <w:ins w:id="1006" w:author="Bianca Abreu - HIDROBR" w:date="2025-08-25T15:52:00Z"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do FORNECEDOR selecionado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8B56EC" w:rsidRPr="006A254B" w14:paraId="77BC6CDD" w14:textId="77777777" w:rsidTr="00C10866">
        <w:trPr>
          <w:ins w:id="1007" w:author="Bianca Abreu - HIDROBR" w:date="2025-08-25T15:52:00Z"/>
        </w:trPr>
        <w:tc>
          <w:tcPr>
            <w:tcW w:w="3652" w:type="dxa"/>
            <w:vAlign w:val="center"/>
          </w:tcPr>
          <w:p w14:paraId="12C6C46C" w14:textId="77777777" w:rsidR="008B56EC" w:rsidRPr="00E2472D" w:rsidRDefault="008B56EC" w:rsidP="008B56EC">
            <w:pPr>
              <w:ind w:firstLine="0"/>
              <w:jc w:val="center"/>
              <w:rPr>
                <w:ins w:id="1008" w:author="Bianca Abreu - HIDROBR" w:date="2025-08-25T15:52:00Z"/>
                <w:rFonts w:cs="Arial"/>
                <w:b/>
                <w:bCs/>
                <w:i/>
                <w:iCs/>
                <w:color w:val="404040"/>
                <w:sz w:val="20"/>
                <w:szCs w:val="22"/>
              </w:rPr>
            </w:pPr>
            <w:ins w:id="1009" w:author="Bianca Abreu - HIDROBR" w:date="2025-08-25T15:53:00Z"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E-</w:t>
              </w:r>
              <w:proofErr w:type="gramStart"/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mail</w:t>
              </w:r>
            </w:ins>
            <w:ins w:id="1010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  <w:proofErr w:type="gramEnd"/>
          </w:p>
        </w:tc>
        <w:tc>
          <w:tcPr>
            <w:tcW w:w="6410" w:type="dxa"/>
          </w:tcPr>
          <w:p w14:paraId="6E6A1BE1" w14:textId="77777777" w:rsidR="008B56EC" w:rsidRPr="008B56EC" w:rsidRDefault="008B56EC" w:rsidP="008B56EC">
            <w:pPr>
              <w:ind w:firstLine="0"/>
              <w:rPr>
                <w:ins w:id="1011" w:author="Bianca Abreu - HIDROBR" w:date="2025-08-25T15:52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1012" w:author="Bianca Abreu - HIDROBR" w:date="2025-08-25T15:53:00Z"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Inserir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o </w:t>
              </w:r>
              <w:r w:rsidRPr="00303C22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E-mail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  <w:r w:rsidRPr="008B56EC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do FORNECEDOR selecionado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8B56EC" w:rsidRPr="006A254B" w14:paraId="6D776981" w14:textId="77777777" w:rsidTr="00C10866">
        <w:trPr>
          <w:ins w:id="1013" w:author="Bianca Abreu - HIDROBR" w:date="2025-08-25T13:50:00Z"/>
        </w:trPr>
        <w:tc>
          <w:tcPr>
            <w:tcW w:w="3652" w:type="dxa"/>
            <w:vAlign w:val="center"/>
          </w:tcPr>
          <w:p w14:paraId="12A94A4E" w14:textId="77777777" w:rsidR="008B56EC" w:rsidRPr="00BF1552" w:rsidRDefault="008B56EC" w:rsidP="008B56EC">
            <w:pPr>
              <w:ind w:firstLine="0"/>
              <w:jc w:val="center"/>
              <w:rPr>
                <w:ins w:id="1014" w:author="Bianca Abreu - HIDROBR" w:date="2025-08-25T13:50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1015" w:author="Bianca Abreu - HIDROBR" w:date="2025-08-25T13:51:00Z"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Objeto do Contrato</w:t>
              </w:r>
            </w:ins>
            <w:ins w:id="1016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</w:p>
        </w:tc>
        <w:tc>
          <w:tcPr>
            <w:tcW w:w="6410" w:type="dxa"/>
          </w:tcPr>
          <w:p w14:paraId="03945B18" w14:textId="77777777" w:rsidR="008B56EC" w:rsidRPr="006A254B" w:rsidRDefault="00574132" w:rsidP="008B56EC">
            <w:pPr>
              <w:ind w:firstLine="0"/>
              <w:rPr>
                <w:ins w:id="1017" w:author="Bianca Abreu - HIDROBR" w:date="2025-08-25T13:5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1018" w:author="Bianca Abreu - HIDROBR" w:date="2025-08-25T16:05:00Z"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O BANCO DE DADOS apresentará o </w:t>
              </w:r>
            </w:ins>
            <w:ins w:id="1019" w:author="Bianca Abreu - HIDROBR" w:date="2025-08-25T16:06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objeto do contrato,</w:t>
              </w:r>
            </w:ins>
            <w:ins w:id="1020" w:author="Bianca Abreu - HIDROBR" w:date="2025-08-25T16:05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conforme já inserido no item “</w:t>
              </w:r>
            </w:ins>
            <w:ins w:id="1021" w:author="Bianca Abreu - HIDROBR" w:date="2025-08-25T16:06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ESCOPO DE CONTRATAÇÃO</w:t>
              </w:r>
            </w:ins>
            <w:ins w:id="1022" w:author="Bianca Abreu - HIDROBR" w:date="2025-08-25T16:05:00Z"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” na </w:t>
              </w:r>
            </w:ins>
            <w:ins w:id="1023" w:author="Bianca Abreu - HIDROBR" w:date="2025-08-25T16:07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SOLICITAÇÃO </w:t>
              </w:r>
            </w:ins>
            <w:ins w:id="1024" w:author="Bianca Abreu - HIDROBR" w:date="2025-08-25T16:05:00Z"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DE PROSPECÇÃO</w:t>
              </w:r>
            </w:ins>
            <w:ins w:id="1025" w:author="Bianca Abreu - HIDROBR" w:date="2025-08-25T16:07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.</w:t>
              </w:r>
            </w:ins>
          </w:p>
        </w:tc>
      </w:tr>
      <w:tr w:rsidR="008B56EC" w:rsidRPr="006A254B" w14:paraId="30E9CA2D" w14:textId="77777777" w:rsidTr="00C10866">
        <w:trPr>
          <w:ins w:id="1026" w:author="Bianca Abreu - HIDROBR" w:date="2025-08-25T13:50:00Z"/>
        </w:trPr>
        <w:tc>
          <w:tcPr>
            <w:tcW w:w="3652" w:type="dxa"/>
            <w:vAlign w:val="center"/>
          </w:tcPr>
          <w:p w14:paraId="19176623" w14:textId="77777777" w:rsidR="008B56EC" w:rsidRPr="00BF1552" w:rsidRDefault="008B56EC" w:rsidP="008B56EC">
            <w:pPr>
              <w:ind w:firstLine="0"/>
              <w:jc w:val="center"/>
              <w:rPr>
                <w:ins w:id="1027" w:author="Bianca Abreu - HIDROBR" w:date="2025-08-25T13:50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1028" w:author="Bianca Abreu - HIDROBR" w:date="2025-08-25T13:51:00Z"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Valor do Contrato </w:t>
              </w:r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(</w:t>
              </w:r>
              <w:r w:rsidRPr="00E2472D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R$</w:t>
              </w:r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)</w:t>
              </w:r>
            </w:ins>
            <w:ins w:id="1029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</w:p>
        </w:tc>
        <w:tc>
          <w:tcPr>
            <w:tcW w:w="6410" w:type="dxa"/>
          </w:tcPr>
          <w:p w14:paraId="31B61253" w14:textId="77777777" w:rsidR="008B56EC" w:rsidRPr="006A254B" w:rsidRDefault="001E73AA" w:rsidP="008B56EC">
            <w:pPr>
              <w:ind w:firstLine="0"/>
              <w:rPr>
                <w:ins w:id="1030" w:author="Bianca Abreu - HIDROBR" w:date="2025-08-25T13:5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1031" w:author="Bianca Abreu - HIDROBR" w:date="2025-08-25T15:55:00Z"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O BANCO DE DADOS apresentará o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valor da PROPOSTA TÉCNICA </w:t>
              </w:r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conforme já inserido no item “Cronograma ou prazo de entrega” na SOLICITAÇÃO DE PROSPECÇÃO.</w:t>
              </w:r>
            </w:ins>
          </w:p>
        </w:tc>
      </w:tr>
      <w:tr w:rsidR="008B56EC" w:rsidRPr="006A254B" w14:paraId="6AA9C4FF" w14:textId="77777777" w:rsidTr="00C10866">
        <w:trPr>
          <w:ins w:id="1032" w:author="Bianca Abreu - HIDROBR" w:date="2025-08-25T13:50:00Z"/>
        </w:trPr>
        <w:tc>
          <w:tcPr>
            <w:tcW w:w="3652" w:type="dxa"/>
            <w:vAlign w:val="center"/>
          </w:tcPr>
          <w:p w14:paraId="13FDF9E4" w14:textId="77777777" w:rsidR="008B56EC" w:rsidRPr="00BF1552" w:rsidRDefault="008B56EC" w:rsidP="008B56EC">
            <w:pPr>
              <w:ind w:firstLine="0"/>
              <w:jc w:val="center"/>
              <w:rPr>
                <w:ins w:id="1033" w:author="Bianca Abreu - HIDROBR" w:date="2025-08-25T13:50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1034" w:author="Bianca Abreu - HIDROBR" w:date="2025-08-25T13:52:00Z">
              <w:r w:rsidRPr="00B93510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Condições de Pagamento</w:t>
              </w:r>
              <w:r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(dias)</w:t>
              </w:r>
            </w:ins>
            <w:ins w:id="1035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 xml:space="preserve"> 4</w:t>
              </w:r>
            </w:ins>
          </w:p>
        </w:tc>
        <w:tc>
          <w:tcPr>
            <w:tcW w:w="6410" w:type="dxa"/>
          </w:tcPr>
          <w:p w14:paraId="116855A1" w14:textId="77777777" w:rsidR="008B56EC" w:rsidRPr="006A254B" w:rsidRDefault="00C4605E" w:rsidP="008B56EC">
            <w:pPr>
              <w:ind w:firstLine="0"/>
              <w:rPr>
                <w:ins w:id="1036" w:author="Bianca Abreu - HIDROBR" w:date="2025-08-25T13:5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1037" w:author="Bianca Abreu - HIDROBR" w:date="2025-08-25T16:07:00Z"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O BANCO DE DADOS apresentará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as condições de pagamento </w:t>
              </w:r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conforme já inserido no item “C</w:t>
              </w:r>
            </w:ins>
            <w:ins w:id="1038" w:author="Bianca Abreu - HIDROBR" w:date="2025-08-25T16:09:00Z">
              <w:r>
                <w:t xml:space="preserve"> </w:t>
              </w:r>
              <w:r w:rsidRPr="00C4605E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Prazo de pagamento</w:t>
              </w:r>
            </w:ins>
            <w:ins w:id="1039" w:author="Bianca Abreu - HIDROBR" w:date="2025-08-25T16:07:00Z">
              <w:r w:rsidRPr="001E73AA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” na SOLICITAÇÃO DE PROSPECÇÃO.</w:t>
              </w:r>
            </w:ins>
          </w:p>
        </w:tc>
      </w:tr>
      <w:tr w:rsidR="008B56EC" w:rsidRPr="006A254B" w14:paraId="7E3EC7D0" w14:textId="77777777" w:rsidTr="00C10866">
        <w:trPr>
          <w:ins w:id="1040" w:author="Bianca Abreu - HIDROBR" w:date="2025-08-25T13:50:00Z"/>
        </w:trPr>
        <w:tc>
          <w:tcPr>
            <w:tcW w:w="3652" w:type="dxa"/>
            <w:vAlign w:val="center"/>
          </w:tcPr>
          <w:p w14:paraId="0DF75DBB" w14:textId="77777777" w:rsidR="008B56EC" w:rsidRPr="00BF1552" w:rsidRDefault="008B56EC" w:rsidP="008B56EC">
            <w:pPr>
              <w:ind w:firstLine="0"/>
              <w:jc w:val="center"/>
              <w:rPr>
                <w:ins w:id="1041" w:author="Bianca Abreu - HIDROBR" w:date="2025-08-25T13:50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1042" w:author="Bianca Abreu - HIDROBR" w:date="2025-08-25T13:52:00Z">
              <w:r w:rsidRPr="00B93510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Informações bancárias do </w:t>
              </w:r>
            </w:ins>
            <w:ins w:id="1043" w:author="Bianca Abreu - HIDROBR" w:date="2025-08-25T16:10:00Z">
              <w:r w:rsidR="00C4605E" w:rsidRPr="00C4605E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FORNECEDOR</w:t>
              </w:r>
            </w:ins>
            <w:ins w:id="1044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>4</w:t>
              </w:r>
            </w:ins>
            <w:ins w:id="1045" w:author="Bianca Abreu - HIDROBR" w:date="2025-08-25T16:10:00Z">
              <w:r w:rsidR="00C4605E" w:rsidRPr="00C4605E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 xml:space="preserve"> </w:t>
              </w:r>
            </w:ins>
          </w:p>
        </w:tc>
        <w:tc>
          <w:tcPr>
            <w:tcW w:w="6410" w:type="dxa"/>
          </w:tcPr>
          <w:p w14:paraId="65D38268" w14:textId="77777777" w:rsidR="008B56EC" w:rsidRPr="006A254B" w:rsidRDefault="00C4605E" w:rsidP="008B56EC">
            <w:pPr>
              <w:ind w:firstLine="0"/>
              <w:rPr>
                <w:ins w:id="1046" w:author="Bianca Abreu - HIDROBR" w:date="2025-08-25T13:5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1047" w:author="Bianca Abreu - HIDROBR" w:date="2025-08-25T16:09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Inserir as i</w:t>
              </w:r>
              <w:r w:rsidRPr="00C4605E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nformações bancárias do </w:t>
              </w:r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FOR</w:t>
              </w:r>
            </w:ins>
            <w:ins w:id="1048" w:author="Bianca Abreu - HIDROBR" w:date="2025-08-25T16:10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NECEDOR</w:t>
              </w:r>
            </w:ins>
            <w:ins w:id="1049" w:author="Bianca Abreu - HIDROBR" w:date="2025-08-25T16:09:00Z">
              <w:r w:rsidRPr="00C4605E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(pode</w:t>
              </w:r>
            </w:ins>
            <w:ins w:id="1050" w:author="Bianca Abreu - HIDROBR" w:date="2025-08-25T16:10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-se </w:t>
              </w:r>
              <w:proofErr w:type="gramStart"/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inserir</w:t>
              </w:r>
            </w:ins>
            <w:ins w:id="1051" w:author="Bianca Abreu - HIDROBR" w:date="2025-08-25T16:09:00Z">
              <w:r w:rsidRPr="00C4605E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 a</w:t>
              </w:r>
              <w:proofErr w:type="gramEnd"/>
              <w:r w:rsidRPr="00C4605E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 chave PIX):</w:t>
              </w:r>
            </w:ins>
          </w:p>
        </w:tc>
      </w:tr>
      <w:tr w:rsidR="008B56EC" w:rsidRPr="006A254B" w14:paraId="351CE54B" w14:textId="77777777" w:rsidTr="00C10866">
        <w:trPr>
          <w:ins w:id="1052" w:author="Bianca Abreu - HIDROBR" w:date="2025-08-25T13:50:00Z"/>
        </w:trPr>
        <w:tc>
          <w:tcPr>
            <w:tcW w:w="3652" w:type="dxa"/>
            <w:vAlign w:val="center"/>
          </w:tcPr>
          <w:p w14:paraId="49847651" w14:textId="77777777" w:rsidR="008B56EC" w:rsidRPr="00BF1552" w:rsidRDefault="008B56EC" w:rsidP="008B56EC">
            <w:pPr>
              <w:ind w:firstLine="0"/>
              <w:jc w:val="center"/>
              <w:rPr>
                <w:ins w:id="1053" w:author="Bianca Abreu - HIDROBR" w:date="2025-08-25T13:50:00Z"/>
                <w:rFonts w:cs="Arial"/>
                <w:b/>
                <w:bCs/>
                <w:i/>
                <w:iCs/>
                <w:color w:val="404040"/>
                <w:sz w:val="20"/>
                <w:szCs w:val="22"/>
                <w:highlight w:val="yellow"/>
              </w:rPr>
            </w:pPr>
            <w:ins w:id="1054" w:author="Bianca Abreu - HIDROBR" w:date="2025-08-25T13:53:00Z">
              <w:r w:rsidRPr="00B93510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</w:rPr>
                <w:t>Período contratual (data de início e data de término do contrato)</w:t>
              </w:r>
            </w:ins>
            <w:ins w:id="1055" w:author="Bianca Abreu - HIDROBR" w:date="2025-08-25T16:25:00Z">
              <w:r w:rsidR="00475D17" w:rsidRPr="00303C22">
                <w:rPr>
                  <w:rFonts w:cs="Arial"/>
                  <w:b/>
                  <w:bCs/>
                  <w:i/>
                  <w:iCs/>
                  <w:color w:val="404040"/>
                  <w:sz w:val="20"/>
                  <w:szCs w:val="22"/>
                  <w:vertAlign w:val="superscript"/>
                </w:rPr>
                <w:t xml:space="preserve"> 4</w:t>
              </w:r>
            </w:ins>
          </w:p>
        </w:tc>
        <w:tc>
          <w:tcPr>
            <w:tcW w:w="6410" w:type="dxa"/>
          </w:tcPr>
          <w:p w14:paraId="79BBCFB9" w14:textId="77777777" w:rsidR="008B56EC" w:rsidRPr="006A254B" w:rsidRDefault="00DA7081" w:rsidP="008B56EC">
            <w:pPr>
              <w:ind w:firstLine="0"/>
              <w:rPr>
                <w:ins w:id="1056" w:author="Bianca Abreu - HIDROBR" w:date="2025-08-25T13:50:00Z"/>
                <w:rFonts w:cs="Arial"/>
                <w:i/>
                <w:iCs/>
                <w:color w:val="404040"/>
                <w:sz w:val="20"/>
                <w:szCs w:val="22"/>
              </w:rPr>
            </w:pPr>
            <w:ins w:id="1057" w:author="Bianca Abreu - HIDROBR" w:date="2025-08-25T16:11:00Z">
              <w:r w:rsidRPr="00DA7081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 xml:space="preserve">O BANCO DE DADOS apresentará o prazo de </w:t>
              </w:r>
            </w:ins>
            <w:ins w:id="1058" w:author="Bianca Abreu - HIDROBR" w:date="2025-08-25T16:12:00Z">
              <w:r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contratual</w:t>
              </w:r>
            </w:ins>
            <w:ins w:id="1059" w:author="Bianca Abreu - HIDROBR" w:date="2025-08-25T16:11:00Z">
              <w:r w:rsidRPr="00DA7081">
                <w:rPr>
                  <w:rFonts w:cs="Arial"/>
                  <w:i/>
                  <w:iCs/>
                  <w:color w:val="404040"/>
                  <w:sz w:val="20"/>
                  <w:szCs w:val="22"/>
                </w:rPr>
                <w:t>, conforme já inserido no item “Cronograma ou prazo de entrega” na SOLICITAÇÃO DE PROSPECÇÃO.</w:t>
              </w:r>
            </w:ins>
          </w:p>
        </w:tc>
      </w:tr>
    </w:tbl>
    <w:p w14:paraId="3095361B" w14:textId="77777777" w:rsidR="00CF3D31" w:rsidRDefault="00CF3D31" w:rsidP="00B37585">
      <w:pPr>
        <w:ind w:firstLine="0"/>
        <w:rPr>
          <w:rFonts w:cs="Arial"/>
          <w:color w:val="404040"/>
        </w:rPr>
      </w:pPr>
    </w:p>
    <w:p w14:paraId="674964B3" w14:textId="77777777" w:rsidR="004C00D3" w:rsidRDefault="000506AE" w:rsidP="00B37585">
      <w:pPr>
        <w:ind w:firstLine="0"/>
        <w:rPr>
          <w:ins w:id="1060" w:author="Bianca Abreu - HIDROBR" w:date="2025-08-25T16:12:00Z"/>
          <w:rFonts w:cs="Arial"/>
          <w:color w:val="404040"/>
        </w:rPr>
      </w:pPr>
      <w:r>
        <w:rPr>
          <w:rFonts w:cs="Arial"/>
          <w:color w:val="404040"/>
        </w:rPr>
        <w:lastRenderedPageBreak/>
        <w:t xml:space="preserve">A SC deve ser elaborada pelo </w:t>
      </w:r>
      <w:ins w:id="1061" w:author="Bianca Abreu - HIDROBR" w:date="2025-08-25T11:28:00Z">
        <w:r w:rsidR="004C00D3" w:rsidRPr="00775461">
          <w:rPr>
            <w:rFonts w:cs="Arial"/>
            <w:color w:val="404040"/>
          </w:rPr>
          <w:t>FISCAL DE CONTRATO</w:t>
        </w:r>
      </w:ins>
      <w:ins w:id="1062" w:author="Bianca Abreu - HIDROBR" w:date="2025-08-25T11:29:00Z">
        <w:r w:rsidR="004C00D3">
          <w:rPr>
            <w:rFonts w:cs="Arial"/>
            <w:color w:val="404040"/>
          </w:rPr>
          <w:t xml:space="preserve"> no BANCO DE DADOS INTRADO, </w:t>
        </w:r>
      </w:ins>
      <w:ins w:id="1063" w:author="Bianca Abreu - HIDROBR" w:date="2025-08-25T11:30:00Z">
        <w:r w:rsidR="004C00D3">
          <w:rPr>
            <w:rFonts w:cs="Arial"/>
            <w:color w:val="404040"/>
          </w:rPr>
          <w:t>que manterá todo o histórico, bem como toda a documentação pertinente ao processo (com</w:t>
        </w:r>
      </w:ins>
      <w:ins w:id="1064" w:author="Bianca Abreu - HIDROBR" w:date="2025-08-25T11:31:00Z">
        <w:r w:rsidR="004C00D3">
          <w:rPr>
            <w:rFonts w:cs="Arial"/>
            <w:color w:val="404040"/>
          </w:rPr>
          <w:t xml:space="preserve">o </w:t>
        </w:r>
        <w:r w:rsidR="00496C3C">
          <w:rPr>
            <w:rFonts w:cs="Arial"/>
            <w:color w:val="404040"/>
          </w:rPr>
          <w:t>PROPOSTAS TÉCNICAS</w:t>
        </w:r>
        <w:r w:rsidR="004C00D3">
          <w:rPr>
            <w:rFonts w:cs="Arial"/>
            <w:color w:val="404040"/>
          </w:rPr>
          <w:t xml:space="preserve">, por exemplo). </w:t>
        </w:r>
      </w:ins>
    </w:p>
    <w:p w14:paraId="05A91E64" w14:textId="77777777" w:rsidR="00496C3C" w:rsidRDefault="00496C3C" w:rsidP="00B37585">
      <w:pPr>
        <w:ind w:firstLine="0"/>
        <w:rPr>
          <w:ins w:id="1065" w:author="Bianca Abreu - HIDROBR" w:date="2025-08-25T11:31:00Z"/>
          <w:rFonts w:cs="Arial"/>
          <w:color w:val="404040"/>
        </w:rPr>
      </w:pPr>
    </w:p>
    <w:p w14:paraId="43FFA35E" w14:textId="77777777" w:rsidR="004C00D3" w:rsidRDefault="004C00D3" w:rsidP="00B37585">
      <w:pPr>
        <w:ind w:firstLine="0"/>
        <w:rPr>
          <w:ins w:id="1066" w:author="Bianca Abreu - HIDROBR" w:date="2025-08-25T11:32:00Z"/>
          <w:rFonts w:cs="Arial"/>
          <w:color w:val="404040"/>
        </w:rPr>
      </w:pPr>
      <w:ins w:id="1067" w:author="Bianca Abreu - HIDROBR" w:date="2025-08-25T11:33:00Z">
        <w:r>
          <w:rPr>
            <w:rFonts w:cs="Arial"/>
            <w:color w:val="404040"/>
          </w:rPr>
          <w:t xml:space="preserve">O </w:t>
        </w:r>
      </w:ins>
      <w:ins w:id="1068" w:author="Bianca Abreu - HIDROBR" w:date="2025-08-25T11:32:00Z">
        <w:r>
          <w:rPr>
            <w:rFonts w:cs="Arial"/>
            <w:color w:val="404040"/>
          </w:rPr>
          <w:t>BANCO DE DADOS INTRADO emitirá uma notificação de aprovação para o gerente da ÁREA DEMANDANTE, e, que após aprovado po</w:t>
        </w:r>
      </w:ins>
      <w:ins w:id="1069" w:author="Bianca Abreu - HIDROBR" w:date="2025-08-25T11:33:00Z">
        <w:r>
          <w:rPr>
            <w:rFonts w:cs="Arial"/>
            <w:color w:val="404040"/>
          </w:rPr>
          <w:t xml:space="preserve">r este, emitirá uma notificação de aprovação para a </w:t>
        </w:r>
      </w:ins>
      <w:ins w:id="1070" w:author="Bianca Abreu - HIDROBR" w:date="2025-08-25T15:37:00Z">
        <w:r w:rsidR="001B4C36">
          <w:rPr>
            <w:rFonts w:cs="Arial"/>
            <w:color w:val="404040"/>
          </w:rPr>
          <w:t>D</w:t>
        </w:r>
      </w:ins>
      <w:ins w:id="1071" w:author="Bianca Abreu - HIDROBR" w:date="2025-08-25T11:33:00Z">
        <w:r>
          <w:rPr>
            <w:rFonts w:cs="Arial"/>
            <w:color w:val="404040"/>
          </w:rPr>
          <w:t xml:space="preserve">iretoria. </w:t>
        </w:r>
      </w:ins>
    </w:p>
    <w:p w14:paraId="412B1A1A" w14:textId="77777777" w:rsidR="004C00D3" w:rsidRDefault="004C00D3" w:rsidP="00B37585">
      <w:pPr>
        <w:ind w:firstLine="0"/>
        <w:rPr>
          <w:ins w:id="1072" w:author="Bianca Abreu - HIDROBR" w:date="2025-08-25T11:33:00Z"/>
          <w:rFonts w:cs="Arial"/>
          <w:color w:val="404040"/>
        </w:rPr>
      </w:pPr>
    </w:p>
    <w:p w14:paraId="2D951FD4" w14:textId="77777777" w:rsidR="004C00D3" w:rsidRDefault="004C00D3" w:rsidP="00B37585">
      <w:pPr>
        <w:ind w:firstLine="0"/>
        <w:rPr>
          <w:ins w:id="1073" w:author="Bianca Abreu - HIDROBR" w:date="2025-08-25T11:34:00Z"/>
          <w:rFonts w:cs="Arial"/>
          <w:color w:val="404040"/>
        </w:rPr>
      </w:pPr>
      <w:ins w:id="1074" w:author="Bianca Abreu - HIDROBR" w:date="2025-08-25T11:33:00Z">
        <w:r>
          <w:rPr>
            <w:rFonts w:cs="Arial"/>
            <w:color w:val="404040"/>
          </w:rPr>
          <w:t xml:space="preserve">Após aprovada pela </w:t>
        </w:r>
      </w:ins>
      <w:ins w:id="1075" w:author="Bianca Abreu - HIDROBR" w:date="2025-08-25T15:37:00Z">
        <w:r w:rsidR="001B4C36">
          <w:rPr>
            <w:rFonts w:cs="Arial"/>
            <w:color w:val="404040"/>
          </w:rPr>
          <w:t>Diretoria</w:t>
        </w:r>
      </w:ins>
      <w:ins w:id="1076" w:author="Bianca Abreu - HIDROBR" w:date="2025-08-25T11:33:00Z">
        <w:r>
          <w:rPr>
            <w:rFonts w:cs="Arial"/>
            <w:color w:val="404040"/>
          </w:rPr>
          <w:t>, o BANCO DE DADOS INTRADO e</w:t>
        </w:r>
      </w:ins>
      <w:ins w:id="1077" w:author="Bianca Abreu - HIDROBR" w:date="2025-08-25T11:34:00Z">
        <w:r>
          <w:rPr>
            <w:rFonts w:cs="Arial"/>
            <w:color w:val="404040"/>
          </w:rPr>
          <w:t xml:space="preserve">ncaminhará uma notificação para o setor Financeiro, indicando que o processo está autorizado. O setor Financeiro procederá com a </w:t>
        </w:r>
      </w:ins>
      <w:ins w:id="1078" w:author="Bianca Abreu - HIDROBR" w:date="2025-08-25T11:35:00Z">
        <w:r>
          <w:rPr>
            <w:rFonts w:cs="Arial"/>
            <w:color w:val="404040"/>
          </w:rPr>
          <w:t xml:space="preserve">elaboração do </w:t>
        </w:r>
        <w:r w:rsidRPr="004C00D3">
          <w:rPr>
            <w:rFonts w:cs="Arial"/>
            <w:color w:val="404040"/>
          </w:rPr>
          <w:t>CONTRATO DE PRESTAÇÃO DE SERVIÇOS TERCEIRIZADOS</w:t>
        </w:r>
      </w:ins>
    </w:p>
    <w:p w14:paraId="4CF2CD53" w14:textId="77777777" w:rsidR="00DC3E04" w:rsidDel="004C00D3" w:rsidRDefault="000506AE" w:rsidP="00B37585">
      <w:pPr>
        <w:ind w:firstLine="0"/>
        <w:rPr>
          <w:del w:id="1079" w:author="Bianca Abreu - HIDROBR" w:date="2025-08-25T11:35:00Z"/>
          <w:rFonts w:cs="Arial"/>
          <w:color w:val="404040"/>
        </w:rPr>
      </w:pPr>
      <w:del w:id="1080" w:author="Bianca Abreu - HIDROBR" w:date="2025-08-25T11:28:00Z">
        <w:r w:rsidDel="004C00D3">
          <w:rPr>
            <w:rFonts w:cs="Arial"/>
            <w:color w:val="404040"/>
          </w:rPr>
          <w:delText xml:space="preserve">colaborador </w:delText>
        </w:r>
      </w:del>
      <w:del w:id="1081" w:author="Bianca Abreu - HIDROBR" w:date="2025-08-25T11:35:00Z">
        <w:r w:rsidDel="004C00D3">
          <w:rPr>
            <w:rFonts w:cs="Arial"/>
            <w:color w:val="404040"/>
          </w:rPr>
          <w:delText xml:space="preserve">com aprovação de um coordenador ou do gerente. Após a elaboração e aprovação da SC pelo gerente, o colaborador deverá submetê-la para a área de suprimentos por meio do formulário eletrônico </w:delText>
        </w:r>
        <w:r w:rsidR="00EC44C8" w:rsidDel="004C00D3">
          <w:rPr>
            <w:rFonts w:cs="Arial"/>
            <w:color w:val="404040"/>
          </w:rPr>
          <w:fldChar w:fldCharType="begin"/>
        </w:r>
        <w:r w:rsidR="00EC44C8" w:rsidDel="004C00D3">
          <w:rPr>
            <w:rFonts w:cs="Arial"/>
            <w:color w:val="404040"/>
          </w:rPr>
          <w:delInstrText>HYPERLINK "https://forms.office.com/r/WbqjkcbtVx"</w:delInstrText>
        </w:r>
        <w:r w:rsidR="00EC44C8" w:rsidDel="004C00D3">
          <w:rPr>
            <w:rFonts w:cs="Arial"/>
            <w:color w:val="404040"/>
          </w:rPr>
        </w:r>
        <w:r w:rsidR="00EC44C8" w:rsidDel="004C00D3">
          <w:rPr>
            <w:rFonts w:cs="Arial"/>
            <w:color w:val="404040"/>
          </w:rPr>
          <w:fldChar w:fldCharType="separate"/>
        </w:r>
        <w:r w:rsidRPr="00EC44C8" w:rsidDel="004C00D3">
          <w:rPr>
            <w:rStyle w:val="Hyperlink"/>
            <w:rFonts w:cs="Arial"/>
          </w:rPr>
          <w:delText>Solicitação de Contratação</w:delText>
        </w:r>
        <w:r w:rsidR="00EC44C8" w:rsidDel="004C00D3">
          <w:rPr>
            <w:rFonts w:cs="Arial"/>
            <w:color w:val="404040"/>
          </w:rPr>
          <w:fldChar w:fldCharType="end"/>
        </w:r>
        <w:r w:rsidDel="004C00D3">
          <w:rPr>
            <w:rFonts w:cs="Arial"/>
            <w:color w:val="404040"/>
          </w:rPr>
          <w:delText>.</w:delText>
        </w:r>
      </w:del>
    </w:p>
    <w:p w14:paraId="19BBC3AB" w14:textId="77777777" w:rsidR="005027BF" w:rsidDel="00764A2D" w:rsidRDefault="005027BF" w:rsidP="005027BF">
      <w:pPr>
        <w:ind w:firstLine="0"/>
        <w:rPr>
          <w:del w:id="1082" w:author="Bianca Abreu - HIDROBR" w:date="2025-08-22T16:57:00Z"/>
          <w:rFonts w:cs="Arial"/>
          <w:color w:val="404040"/>
        </w:rPr>
      </w:pPr>
    </w:p>
    <w:p w14:paraId="534E3AC8" w14:textId="77777777" w:rsidR="006A5072" w:rsidRPr="003E21E3" w:rsidDel="00764A2D" w:rsidRDefault="006A5072">
      <w:pPr>
        <w:pStyle w:val="Ttulo2"/>
        <w:numPr>
          <w:ilvl w:val="1"/>
          <w:numId w:val="39"/>
        </w:numPr>
        <w:jc w:val="left"/>
        <w:rPr>
          <w:del w:id="1083" w:author="Bianca Abreu - HIDROBR" w:date="2025-08-22T16:57:00Z"/>
          <w:rFonts w:cs="Arial"/>
          <w:b w:val="0"/>
          <w:bCs w:val="0"/>
          <w:color w:val="404040"/>
        </w:rPr>
        <w:pPrChange w:id="1084" w:author="Bianca Abreu - HIDROBR" w:date="2025-08-22T16:46:00Z">
          <w:pPr>
            <w:pStyle w:val="Ttulo2"/>
            <w:numPr>
              <w:ilvl w:val="1"/>
              <w:numId w:val="44"/>
            </w:numPr>
            <w:ind w:left="720" w:hanging="360"/>
            <w:jc w:val="left"/>
          </w:pPr>
        </w:pPrChange>
      </w:pPr>
      <w:del w:id="1085" w:author="Bianca Abreu - HIDROBR" w:date="2025-08-22T16:57:00Z">
        <w:r w:rsidRPr="00D4598B" w:rsidDel="00764A2D">
          <w:rPr>
            <w:sz w:val="22"/>
            <w:szCs w:val="22"/>
          </w:rPr>
          <w:delText>PROSPECÇÃO DE FORNECEDOR</w:delText>
        </w:r>
        <w:r w:rsidR="00060234" w:rsidRPr="00D4598B" w:rsidDel="00764A2D">
          <w:rPr>
            <w:sz w:val="22"/>
            <w:szCs w:val="22"/>
          </w:rPr>
          <w:delText>ES</w:delText>
        </w:r>
      </w:del>
    </w:p>
    <w:p w14:paraId="7B31E551" w14:textId="77777777" w:rsidR="003E21E3" w:rsidRPr="003E21E3" w:rsidDel="00764A2D" w:rsidRDefault="003E21E3" w:rsidP="003E21E3">
      <w:pPr>
        <w:tabs>
          <w:tab w:val="left" w:pos="540"/>
        </w:tabs>
        <w:ind w:left="360" w:firstLine="0"/>
        <w:rPr>
          <w:del w:id="1086" w:author="Bianca Abreu - HIDROBR" w:date="2025-08-22T16:57:00Z"/>
          <w:rFonts w:cs="Arial"/>
          <w:b/>
          <w:bCs/>
          <w:color w:val="404040"/>
        </w:rPr>
      </w:pPr>
    </w:p>
    <w:p w14:paraId="44374C63" w14:textId="77777777" w:rsidR="005B138C" w:rsidDel="00764A2D" w:rsidRDefault="003E21E3" w:rsidP="003E21E3">
      <w:pPr>
        <w:ind w:firstLine="0"/>
        <w:rPr>
          <w:del w:id="1087" w:author="Bianca Abreu - HIDROBR" w:date="2025-08-22T16:57:00Z"/>
          <w:rFonts w:cs="Arial"/>
          <w:color w:val="404040"/>
        </w:rPr>
      </w:pPr>
      <w:del w:id="1088" w:author="Bianca Abreu - HIDROBR" w:date="2025-08-22T16:57:00Z">
        <w:r w:rsidRPr="003E21E3" w:rsidDel="00764A2D">
          <w:rPr>
            <w:rFonts w:cs="Arial"/>
            <w:color w:val="404040"/>
          </w:rPr>
          <w:delText>A prospecção de fornecedores deve ser realizada pela área demandante</w:delText>
        </w:r>
        <w:r w:rsidR="00EA7A99" w:rsidDel="00764A2D">
          <w:rPr>
            <w:rFonts w:cs="Arial"/>
            <w:color w:val="404040"/>
          </w:rPr>
          <w:delText>,</w:delText>
        </w:r>
        <w:r w:rsidRPr="003E21E3" w:rsidDel="00764A2D">
          <w:rPr>
            <w:rFonts w:cs="Arial"/>
            <w:color w:val="404040"/>
          </w:rPr>
          <w:delText xml:space="preserve"> </w:delText>
        </w:r>
        <w:r w:rsidR="00EA7A99" w:rsidDel="00764A2D">
          <w:rPr>
            <w:rFonts w:cs="Arial"/>
            <w:color w:val="404040"/>
          </w:rPr>
          <w:delText xml:space="preserve">com o objetivo de </w:delText>
        </w:r>
        <w:r w:rsidRPr="003E21E3" w:rsidDel="00764A2D">
          <w:rPr>
            <w:rFonts w:cs="Arial"/>
            <w:color w:val="404040"/>
          </w:rPr>
          <w:delText>criar contratos guarda-chuva e cadastro de fornecedores que sejam fundamentais para a área</w:delText>
        </w:r>
        <w:r w:rsidR="00EA7A99" w:rsidDel="00764A2D">
          <w:rPr>
            <w:rFonts w:cs="Arial"/>
            <w:color w:val="404040"/>
          </w:rPr>
          <w:delText xml:space="preserve"> de atuação</w:delText>
        </w:r>
        <w:r w:rsidRPr="003E21E3" w:rsidDel="00764A2D">
          <w:rPr>
            <w:rFonts w:cs="Arial"/>
            <w:color w:val="404040"/>
          </w:rPr>
          <w:delText xml:space="preserve">. </w:delText>
        </w:r>
      </w:del>
    </w:p>
    <w:p w14:paraId="187A4477" w14:textId="77777777" w:rsidR="005B138C" w:rsidDel="00764A2D" w:rsidRDefault="005B138C" w:rsidP="003E21E3">
      <w:pPr>
        <w:ind w:firstLine="0"/>
        <w:rPr>
          <w:del w:id="1089" w:author="Bianca Abreu - HIDROBR" w:date="2025-08-22T16:57:00Z"/>
          <w:rFonts w:cs="Arial"/>
          <w:color w:val="404040"/>
        </w:rPr>
      </w:pPr>
    </w:p>
    <w:p w14:paraId="25A13C2F" w14:textId="77777777" w:rsidR="003E21E3" w:rsidDel="00764A2D" w:rsidRDefault="003E21E3" w:rsidP="003E21E3">
      <w:pPr>
        <w:ind w:firstLine="0"/>
        <w:rPr>
          <w:del w:id="1090" w:author="Bianca Abreu - HIDROBR" w:date="2025-08-22T16:57:00Z"/>
          <w:rFonts w:cs="Arial"/>
          <w:color w:val="404040"/>
        </w:rPr>
      </w:pPr>
      <w:del w:id="1091" w:author="Bianca Abreu - HIDROBR" w:date="2025-08-22T16:57:00Z">
        <w:r w:rsidDel="00764A2D">
          <w:rPr>
            <w:rFonts w:cs="Arial"/>
            <w:color w:val="404040"/>
          </w:rPr>
          <w:delText xml:space="preserve">A prospecção </w:delText>
        </w:r>
        <w:r w:rsidRPr="003E21E3" w:rsidDel="00764A2D">
          <w:rPr>
            <w:rFonts w:cs="Arial"/>
            <w:color w:val="404040"/>
          </w:rPr>
          <w:delText xml:space="preserve">consiste em </w:delText>
        </w:r>
        <w:r w:rsidDel="00764A2D">
          <w:rPr>
            <w:rFonts w:cs="Arial"/>
            <w:color w:val="404040"/>
          </w:rPr>
          <w:delText xml:space="preserve">três etapas: </w:delText>
        </w:r>
      </w:del>
    </w:p>
    <w:p w14:paraId="358E9E55" w14:textId="77777777" w:rsidR="00EA7A99" w:rsidDel="00764A2D" w:rsidRDefault="00EA7A99" w:rsidP="003E21E3">
      <w:pPr>
        <w:ind w:firstLine="0"/>
        <w:rPr>
          <w:del w:id="1092" w:author="Bianca Abreu - HIDROBR" w:date="2025-08-22T16:57:00Z"/>
          <w:rFonts w:cs="Arial"/>
          <w:color w:val="404040"/>
        </w:rPr>
      </w:pPr>
    </w:p>
    <w:p w14:paraId="3B5CF2C1" w14:textId="77777777" w:rsidR="00EA7A99" w:rsidDel="00764A2D" w:rsidRDefault="00EA7A99" w:rsidP="00EA7A99">
      <w:pPr>
        <w:numPr>
          <w:ilvl w:val="0"/>
          <w:numId w:val="36"/>
        </w:numPr>
        <w:ind w:firstLine="0"/>
        <w:rPr>
          <w:del w:id="1093" w:author="Bianca Abreu - HIDROBR" w:date="2025-08-22T16:57:00Z"/>
          <w:rFonts w:cs="Arial"/>
          <w:color w:val="404040"/>
        </w:rPr>
      </w:pPr>
      <w:del w:id="1094" w:author="Bianca Abreu - HIDROBR" w:date="2025-08-22T16:57:00Z">
        <w:r w:rsidDel="00764A2D">
          <w:rPr>
            <w:rFonts w:cs="Arial"/>
            <w:color w:val="404040"/>
          </w:rPr>
          <w:delText>Definição do perfil do fornecedor</w:delText>
        </w:r>
        <w:r w:rsidRPr="00EA7A99" w:rsidDel="00764A2D">
          <w:rPr>
            <w:rFonts w:cs="Arial"/>
            <w:color w:val="404040"/>
          </w:rPr>
          <w:delText xml:space="preserve">: a </w:delText>
        </w:r>
      </w:del>
      <w:del w:id="1095" w:author="Bianca Abreu - HIDROBR" w:date="2025-08-21T15:07:00Z">
        <w:r w:rsidRPr="00EA7A99" w:rsidDel="00BB3229">
          <w:rPr>
            <w:rFonts w:cs="Arial"/>
            <w:color w:val="404040"/>
          </w:rPr>
          <w:delText xml:space="preserve">área </w:delText>
        </w:r>
        <w:r w:rsidR="00C7037C" w:rsidDel="00BB3229">
          <w:rPr>
            <w:rFonts w:cs="Arial"/>
            <w:color w:val="404040"/>
          </w:rPr>
          <w:delText>demandante</w:delText>
        </w:r>
      </w:del>
      <w:del w:id="1096" w:author="Bianca Abreu - HIDROBR" w:date="2025-08-22T16:57:00Z">
        <w:r w:rsidR="00C7037C" w:rsidDel="00764A2D">
          <w:rPr>
            <w:rFonts w:cs="Arial"/>
            <w:color w:val="404040"/>
          </w:rPr>
          <w:delText xml:space="preserve"> </w:delText>
        </w:r>
        <w:r w:rsidDel="00764A2D">
          <w:rPr>
            <w:rFonts w:cs="Arial"/>
            <w:color w:val="404040"/>
          </w:rPr>
          <w:delText>definirá requisitos mínimos como capacidade técnica (</w:delText>
        </w:r>
        <w:r w:rsidRPr="00EA7A99" w:rsidDel="00764A2D">
          <w:rPr>
            <w:rFonts w:cs="Arial"/>
            <w:i/>
            <w:iCs/>
            <w:color w:val="404040"/>
          </w:rPr>
          <w:delText>expertise</w:delText>
        </w:r>
        <w:r w:rsidDel="00764A2D">
          <w:rPr>
            <w:rFonts w:cs="Arial"/>
            <w:color w:val="404040"/>
          </w:rPr>
          <w:delText xml:space="preserve">), </w:delText>
        </w:r>
        <w:r w:rsidR="00C7037C" w:rsidDel="00764A2D">
          <w:rPr>
            <w:rFonts w:cs="Arial"/>
            <w:color w:val="404040"/>
          </w:rPr>
          <w:delText xml:space="preserve">área de </w:delText>
        </w:r>
        <w:r w:rsidDel="00764A2D">
          <w:rPr>
            <w:rFonts w:cs="Arial"/>
            <w:color w:val="404040"/>
          </w:rPr>
          <w:delText>abrangência</w:delText>
        </w:r>
        <w:r w:rsidR="00C7037C" w:rsidDel="00764A2D">
          <w:rPr>
            <w:rFonts w:cs="Arial"/>
            <w:color w:val="404040"/>
          </w:rPr>
          <w:delText>,</w:delText>
        </w:r>
        <w:r w:rsidDel="00764A2D">
          <w:rPr>
            <w:rFonts w:cs="Arial"/>
            <w:color w:val="404040"/>
          </w:rPr>
          <w:delText xml:space="preserve"> cobertura dos serviços</w:delText>
        </w:r>
        <w:r w:rsidR="00C7037C" w:rsidDel="00764A2D">
          <w:rPr>
            <w:rFonts w:cs="Arial"/>
            <w:color w:val="404040"/>
          </w:rPr>
          <w:delText xml:space="preserve"> e</w:delText>
        </w:r>
        <w:r w:rsidDel="00764A2D">
          <w:rPr>
            <w:rFonts w:cs="Arial"/>
            <w:color w:val="404040"/>
          </w:rPr>
          <w:delText xml:space="preserve"> certificações</w:delText>
        </w:r>
        <w:r w:rsidR="00C7037C" w:rsidDel="00764A2D">
          <w:rPr>
            <w:rFonts w:cs="Arial"/>
            <w:color w:val="404040"/>
          </w:rPr>
          <w:delText xml:space="preserve"> para a caracterização do perfil do fornecedor, conforme escopos definidos;</w:delText>
        </w:r>
        <w:r w:rsidDel="00764A2D">
          <w:rPr>
            <w:rFonts w:cs="Arial"/>
            <w:color w:val="404040"/>
          </w:rPr>
          <w:delText xml:space="preserve"> </w:delText>
        </w:r>
      </w:del>
    </w:p>
    <w:p w14:paraId="77D9A1B6" w14:textId="77777777" w:rsidR="003E21E3" w:rsidDel="00764A2D" w:rsidRDefault="003E21E3" w:rsidP="003E21E3">
      <w:pPr>
        <w:ind w:firstLine="0"/>
        <w:rPr>
          <w:del w:id="1097" w:author="Bianca Abreu - HIDROBR" w:date="2025-08-22T16:57:00Z"/>
          <w:rFonts w:cs="Arial"/>
          <w:color w:val="404040"/>
        </w:rPr>
      </w:pPr>
    </w:p>
    <w:p w14:paraId="731DCDE2" w14:textId="77777777" w:rsidR="003E21E3" w:rsidDel="00764A2D" w:rsidRDefault="00EA7A99" w:rsidP="00DF6172">
      <w:pPr>
        <w:numPr>
          <w:ilvl w:val="0"/>
          <w:numId w:val="36"/>
        </w:numPr>
        <w:ind w:firstLine="0"/>
        <w:rPr>
          <w:del w:id="1098" w:author="Bianca Abreu - HIDROBR" w:date="2025-08-22T16:57:00Z"/>
          <w:rFonts w:cs="Arial"/>
          <w:color w:val="404040"/>
        </w:rPr>
      </w:pPr>
      <w:del w:id="1099" w:author="Bianca Abreu - HIDROBR" w:date="2025-08-22T16:57:00Z">
        <w:r w:rsidDel="00764A2D">
          <w:rPr>
            <w:rFonts w:cs="Arial"/>
            <w:color w:val="404040"/>
          </w:rPr>
          <w:delText>Pesquisa</w:delText>
        </w:r>
        <w:r w:rsidRPr="00EA7A99" w:rsidDel="00764A2D">
          <w:rPr>
            <w:rFonts w:cs="Arial"/>
            <w:color w:val="404040"/>
          </w:rPr>
          <w:delText>: a</w:delText>
        </w:r>
        <w:r w:rsidR="003E21E3" w:rsidRPr="00EA7A99" w:rsidDel="00764A2D">
          <w:rPr>
            <w:rFonts w:cs="Arial"/>
            <w:color w:val="404040"/>
          </w:rPr>
          <w:delText xml:space="preserve"> </w:delText>
        </w:r>
      </w:del>
      <w:del w:id="1100" w:author="Bianca Abreu - HIDROBR" w:date="2025-08-21T15:07:00Z">
        <w:r w:rsidR="003E21E3" w:rsidRPr="00EA7A99" w:rsidDel="00BB3229">
          <w:rPr>
            <w:rFonts w:cs="Arial"/>
            <w:color w:val="404040"/>
          </w:rPr>
          <w:delText xml:space="preserve">área demandante </w:delText>
        </w:r>
      </w:del>
      <w:del w:id="1101" w:author="Bianca Abreu - HIDROBR" w:date="2025-08-22T16:57:00Z">
        <w:r w:rsidRPr="00EA7A99" w:rsidDel="00764A2D">
          <w:rPr>
            <w:rFonts w:cs="Arial"/>
            <w:color w:val="404040"/>
          </w:rPr>
          <w:delText>poderá</w:delText>
        </w:r>
        <w:r w:rsidR="003E21E3" w:rsidRPr="00EA7A99" w:rsidDel="00764A2D">
          <w:rPr>
            <w:rFonts w:cs="Arial"/>
            <w:color w:val="404040"/>
          </w:rPr>
          <w:delText xml:space="preserve"> fazer uso de fontes de prospecção como </w:delText>
        </w:r>
        <w:commentRangeStart w:id="1102"/>
        <w:r w:rsidR="003E21E3" w:rsidRPr="00EA7A99" w:rsidDel="00764A2D">
          <w:rPr>
            <w:rFonts w:cs="Arial"/>
            <w:color w:val="404040"/>
          </w:rPr>
          <w:delText>bancos de dados internos</w:delText>
        </w:r>
        <w:commentRangeEnd w:id="1102"/>
        <w:r w:rsidR="00B30BF2" w:rsidDel="00764A2D">
          <w:rPr>
            <w:rStyle w:val="Refdecomentrio"/>
          </w:rPr>
          <w:commentReference w:id="1102"/>
        </w:r>
        <w:r w:rsidR="003E21E3" w:rsidRPr="00EA7A99" w:rsidDel="00764A2D">
          <w:rPr>
            <w:rFonts w:cs="Arial"/>
            <w:color w:val="404040"/>
          </w:rPr>
          <w:delText xml:space="preserve">, </w:delText>
        </w:r>
        <w:r w:rsidRPr="00EA7A99" w:rsidDel="00764A2D">
          <w:rPr>
            <w:rFonts w:cs="Arial"/>
            <w:color w:val="404040"/>
          </w:rPr>
          <w:delText xml:space="preserve">portais de compras e indicações técnicas, para pessoas jurídicas, além de </w:delText>
        </w:r>
        <w:r w:rsidR="003E21E3" w:rsidRPr="00EA7A99" w:rsidDel="00764A2D">
          <w:rPr>
            <w:rFonts w:cs="Arial"/>
            <w:color w:val="404040"/>
          </w:rPr>
          <w:delText>associações, sindicatos</w:delText>
        </w:r>
        <w:r w:rsidRPr="00EA7A99" w:rsidDel="00764A2D">
          <w:rPr>
            <w:rFonts w:cs="Arial"/>
            <w:color w:val="404040"/>
          </w:rPr>
          <w:delText xml:space="preserve"> e</w:delText>
        </w:r>
        <w:r w:rsidR="003E21E3" w:rsidRPr="00EA7A99" w:rsidDel="00764A2D">
          <w:rPr>
            <w:rFonts w:cs="Arial"/>
            <w:color w:val="404040"/>
          </w:rPr>
          <w:delText xml:space="preserve"> conselhos profissionais</w:delText>
        </w:r>
        <w:r w:rsidRPr="00EA7A99" w:rsidDel="00764A2D">
          <w:rPr>
            <w:rFonts w:cs="Arial"/>
            <w:color w:val="404040"/>
          </w:rPr>
          <w:delText xml:space="preserve">, </w:delText>
        </w:r>
        <w:r w:rsidR="003E21E3" w:rsidRPr="00EA7A99" w:rsidDel="00764A2D">
          <w:rPr>
            <w:rFonts w:cs="Arial"/>
            <w:color w:val="404040"/>
          </w:rPr>
          <w:delText>para os casos de</w:delText>
        </w:r>
        <w:r w:rsidRPr="00EA7A99" w:rsidDel="00764A2D">
          <w:rPr>
            <w:rFonts w:cs="Arial"/>
            <w:color w:val="404040"/>
          </w:rPr>
          <w:delText xml:space="preserve"> contratação de pessoas físicas</w:delText>
        </w:r>
        <w:r w:rsidR="00C7037C" w:rsidDel="00764A2D">
          <w:rPr>
            <w:rFonts w:cs="Arial"/>
            <w:color w:val="404040"/>
          </w:rPr>
          <w:delText>, podendo fazer uso também, neste caso, de indicações técnicas;</w:delText>
        </w:r>
        <w:r w:rsidDel="00764A2D">
          <w:rPr>
            <w:rFonts w:cs="Arial"/>
            <w:color w:val="404040"/>
          </w:rPr>
          <w:delText xml:space="preserve"> </w:delText>
        </w:r>
      </w:del>
    </w:p>
    <w:p w14:paraId="5970403A" w14:textId="77777777" w:rsidR="00EA7A99" w:rsidRPr="00EA7A99" w:rsidDel="00764A2D" w:rsidRDefault="00EA7A99" w:rsidP="00EA7A99">
      <w:pPr>
        <w:ind w:left="720" w:firstLine="0"/>
        <w:rPr>
          <w:del w:id="1103" w:author="Bianca Abreu - HIDROBR" w:date="2025-08-22T16:57:00Z"/>
          <w:rFonts w:cs="Arial"/>
          <w:color w:val="404040"/>
        </w:rPr>
      </w:pPr>
    </w:p>
    <w:p w14:paraId="425CC4EA" w14:textId="77777777" w:rsidR="003E21E3" w:rsidDel="00B02497" w:rsidRDefault="003E21E3" w:rsidP="00EA7A99">
      <w:pPr>
        <w:numPr>
          <w:ilvl w:val="0"/>
          <w:numId w:val="36"/>
        </w:numPr>
        <w:ind w:firstLine="0"/>
        <w:rPr>
          <w:del w:id="1104" w:author="Bianca Abreu - HIDROBR" w:date="2025-08-21T14:57:00Z"/>
          <w:rFonts w:cs="Arial"/>
          <w:color w:val="404040"/>
        </w:rPr>
      </w:pPr>
      <w:commentRangeStart w:id="1105"/>
      <w:commentRangeStart w:id="1106"/>
      <w:del w:id="1107" w:author="Bianca Abreu - HIDROBR" w:date="2025-08-21T14:57:00Z">
        <w:r w:rsidDel="00B02497">
          <w:rPr>
            <w:rFonts w:cs="Arial"/>
            <w:color w:val="404040"/>
          </w:rPr>
          <w:delText>Avaliação</w:delText>
        </w:r>
        <w:r w:rsidR="00C7037C" w:rsidDel="00B02497">
          <w:rPr>
            <w:rFonts w:cs="Arial"/>
            <w:color w:val="404040"/>
          </w:rPr>
          <w:delText xml:space="preserve">: </w:delText>
        </w:r>
        <w:r w:rsidR="00C7037C" w:rsidRPr="00EA7A99" w:rsidDel="00B02497">
          <w:rPr>
            <w:rFonts w:cs="Arial"/>
            <w:color w:val="404040"/>
          </w:rPr>
          <w:delText>a área demandante</w:delText>
        </w:r>
        <w:r w:rsidR="005B138C" w:rsidDel="00B02497">
          <w:rPr>
            <w:rFonts w:cs="Arial"/>
            <w:color w:val="404040"/>
          </w:rPr>
          <w:delText xml:space="preserve"> deverá</w:delText>
        </w:r>
        <w:r w:rsidR="00C7037C" w:rsidDel="00B02497">
          <w:rPr>
            <w:rFonts w:cs="Arial"/>
            <w:color w:val="404040"/>
          </w:rPr>
          <w:delText xml:space="preserve"> observar o</w:delText>
        </w:r>
        <w:r w:rsidR="00C7037C" w:rsidRPr="00C7037C" w:rsidDel="00B02497">
          <w:rPr>
            <w:rFonts w:cs="Arial"/>
            <w:color w:val="404040"/>
          </w:rPr>
          <w:delText>brigações trabalhistas, e de segurança</w:delText>
        </w:r>
        <w:r w:rsidR="005B138C" w:rsidDel="00B02497">
          <w:rPr>
            <w:rFonts w:cs="Arial"/>
            <w:color w:val="404040"/>
          </w:rPr>
          <w:delText xml:space="preserve">. Deverá analisar a </w:delText>
        </w:r>
        <w:r w:rsidR="00C7037C" w:rsidRPr="00C7037C" w:rsidDel="00B02497">
          <w:rPr>
            <w:rFonts w:cs="Arial"/>
            <w:color w:val="404040"/>
          </w:rPr>
          <w:delText>qualidade, preço e confiabilidade dos fornecedores identificados</w:delText>
        </w:r>
        <w:r w:rsidR="00C7037C" w:rsidDel="00B02497">
          <w:rPr>
            <w:rFonts w:cs="Arial"/>
            <w:color w:val="404040"/>
          </w:rPr>
          <w:delText xml:space="preserve">; </w:delText>
        </w:r>
        <w:commentRangeEnd w:id="1105"/>
        <w:r w:rsidR="008D2044" w:rsidDel="00B02497">
          <w:rPr>
            <w:rStyle w:val="Refdecomentrio"/>
          </w:rPr>
          <w:commentReference w:id="1105"/>
        </w:r>
        <w:commentRangeEnd w:id="1106"/>
        <w:r w:rsidR="00FF188A" w:rsidDel="00B02497">
          <w:rPr>
            <w:rStyle w:val="Refdecomentrio"/>
          </w:rPr>
          <w:commentReference w:id="1106"/>
        </w:r>
      </w:del>
    </w:p>
    <w:p w14:paraId="7BFB28A9" w14:textId="77777777" w:rsidR="005B138C" w:rsidDel="00B02497" w:rsidRDefault="005B138C" w:rsidP="005B138C">
      <w:pPr>
        <w:pStyle w:val="PargrafodaLista"/>
        <w:rPr>
          <w:del w:id="1108" w:author="Bianca Abreu - HIDROBR" w:date="2025-08-21T14:57:00Z"/>
          <w:rFonts w:cs="Arial"/>
          <w:color w:val="404040"/>
        </w:rPr>
      </w:pPr>
    </w:p>
    <w:p w14:paraId="6D53CB8F" w14:textId="77777777" w:rsidR="005B138C" w:rsidDel="00764A2D" w:rsidRDefault="005B138C" w:rsidP="00EA7A99">
      <w:pPr>
        <w:numPr>
          <w:ilvl w:val="0"/>
          <w:numId w:val="36"/>
        </w:numPr>
        <w:ind w:firstLine="0"/>
        <w:rPr>
          <w:del w:id="1109" w:author="Bianca Abreu - HIDROBR" w:date="2025-08-22T16:57:00Z"/>
          <w:rFonts w:cs="Arial"/>
          <w:color w:val="404040"/>
        </w:rPr>
      </w:pPr>
      <w:del w:id="1110" w:author="Bianca Abreu - HIDROBR" w:date="2025-08-22T16:57:00Z">
        <w:r w:rsidDel="00764A2D">
          <w:rPr>
            <w:rFonts w:cs="Arial"/>
            <w:color w:val="404040"/>
          </w:rPr>
          <w:delText xml:space="preserve">Triagem primária: de acordo com a avaliação realizada, a </w:delText>
        </w:r>
      </w:del>
      <w:del w:id="1111" w:author="Bianca Abreu - HIDROBR" w:date="2025-08-21T15:07:00Z">
        <w:r w:rsidDel="00BB3229">
          <w:rPr>
            <w:rFonts w:cs="Arial"/>
            <w:color w:val="404040"/>
          </w:rPr>
          <w:delText xml:space="preserve">área demandante </w:delText>
        </w:r>
      </w:del>
      <w:del w:id="1112" w:author="Bianca Abreu - HIDROBR" w:date="2025-08-22T16:57:00Z">
        <w:r w:rsidDel="00764A2D">
          <w:rPr>
            <w:rFonts w:cs="Arial"/>
            <w:color w:val="404040"/>
          </w:rPr>
          <w:delText>procederá com a triagem primária, identificando potenciais fornecedores</w:delText>
        </w:r>
      </w:del>
      <w:del w:id="1113" w:author="Bianca Abreu - HIDROBR" w:date="2025-08-21T15:17:00Z">
        <w:r w:rsidDel="00F27ED8">
          <w:rPr>
            <w:rFonts w:cs="Arial"/>
            <w:color w:val="404040"/>
          </w:rPr>
          <w:delText xml:space="preserve"> </w:delText>
        </w:r>
      </w:del>
      <w:del w:id="1114" w:author="Bianca Abreu - HIDROBR" w:date="2025-08-21T15:18:00Z">
        <w:r w:rsidDel="00F27ED8">
          <w:rPr>
            <w:rFonts w:cs="Arial"/>
            <w:color w:val="404040"/>
          </w:rPr>
          <w:delText>para a realização</w:delText>
        </w:r>
      </w:del>
      <w:del w:id="1115" w:author="Bianca Abreu - HIDROBR" w:date="2025-08-22T16:57:00Z">
        <w:r w:rsidDel="00764A2D">
          <w:rPr>
            <w:rFonts w:cs="Arial"/>
            <w:color w:val="404040"/>
          </w:rPr>
          <w:delText xml:space="preserve"> </w:delText>
        </w:r>
      </w:del>
      <w:del w:id="1116" w:author="Bianca Abreu - HIDROBR" w:date="2025-08-21T15:18:00Z">
        <w:r w:rsidDel="00F27ED8">
          <w:rPr>
            <w:rFonts w:cs="Arial"/>
            <w:color w:val="404040"/>
          </w:rPr>
          <w:delText xml:space="preserve">de </w:delText>
        </w:r>
      </w:del>
      <w:del w:id="1117" w:author="Bianca Abreu - HIDROBR" w:date="2025-08-22T16:57:00Z">
        <w:r w:rsidDel="00764A2D">
          <w:rPr>
            <w:rFonts w:cs="Arial"/>
            <w:color w:val="404040"/>
          </w:rPr>
          <w:delText xml:space="preserve">contratos guarda-chuva. </w:delText>
        </w:r>
      </w:del>
    </w:p>
    <w:p w14:paraId="42B52A01" w14:textId="77777777" w:rsidR="005B138C" w:rsidDel="00764A2D" w:rsidRDefault="005B138C" w:rsidP="005B138C">
      <w:pPr>
        <w:pStyle w:val="PargrafodaLista"/>
        <w:rPr>
          <w:del w:id="1118" w:author="Bianca Abreu - HIDROBR" w:date="2025-08-22T16:57:00Z"/>
          <w:rFonts w:cs="Arial"/>
          <w:color w:val="404040"/>
        </w:rPr>
      </w:pPr>
    </w:p>
    <w:p w14:paraId="3B194859" w14:textId="77777777" w:rsidR="005B138C" w:rsidDel="00764A2D" w:rsidRDefault="005B138C">
      <w:pPr>
        <w:ind w:firstLine="0"/>
        <w:rPr>
          <w:del w:id="1119" w:author="Bianca Abreu - HIDROBR" w:date="2025-08-22T16:57:00Z"/>
          <w:rFonts w:cs="Arial"/>
          <w:color w:val="404040"/>
        </w:rPr>
        <w:pPrChange w:id="1120" w:author="Bianca Abreu - HIDROBR" w:date="2025-08-21T15:18:00Z">
          <w:pPr/>
        </w:pPrChange>
      </w:pPr>
      <w:del w:id="1121" w:author="Bianca Abreu - HIDROBR" w:date="2025-08-22T16:57:00Z">
        <w:r w:rsidDel="00764A2D">
          <w:rPr>
            <w:rFonts w:cs="Arial"/>
            <w:color w:val="404040"/>
          </w:rPr>
          <w:delText xml:space="preserve">Após a avaliação, seguirá a etapa de seleção dos fornecedores. </w:delText>
        </w:r>
      </w:del>
    </w:p>
    <w:p w14:paraId="53F94BF5" w14:textId="77777777" w:rsidR="003E21E3" w:rsidDel="004C00D3" w:rsidRDefault="003E21E3" w:rsidP="003E21E3">
      <w:pPr>
        <w:ind w:firstLine="0"/>
        <w:rPr>
          <w:del w:id="1122" w:author="Bianca Abreu - HIDROBR" w:date="2025-08-25T11:35:00Z"/>
          <w:rFonts w:cs="Arial"/>
          <w:color w:val="404040"/>
        </w:rPr>
      </w:pPr>
    </w:p>
    <w:p w14:paraId="1DE3D6BD" w14:textId="77777777" w:rsidR="003E21E3" w:rsidRPr="00A26948" w:rsidRDefault="003E21E3" w:rsidP="005B138C">
      <w:pPr>
        <w:ind w:firstLine="0"/>
        <w:rPr>
          <w:rFonts w:cs="Arial"/>
          <w:b/>
          <w:bCs/>
          <w:color w:val="404040"/>
          <w:highlight w:val="yellow"/>
        </w:rPr>
      </w:pPr>
      <w:del w:id="1123" w:author="Bianca Abreu - HIDROBR" w:date="2025-08-25T11:35:00Z">
        <w:r w:rsidRPr="003E21E3" w:rsidDel="004C00D3">
          <w:rPr>
            <w:rFonts w:cs="Arial"/>
            <w:color w:val="404040"/>
          </w:rPr>
          <w:delText xml:space="preserve"> </w:delText>
        </w:r>
      </w:del>
    </w:p>
    <w:p w14:paraId="48B1D73E" w14:textId="77777777" w:rsidR="005027BF" w:rsidRPr="00D4598B" w:rsidDel="005E1F1F" w:rsidRDefault="005027BF">
      <w:pPr>
        <w:pStyle w:val="Ttulo2"/>
        <w:numPr>
          <w:ilvl w:val="1"/>
          <w:numId w:val="39"/>
        </w:numPr>
        <w:jc w:val="left"/>
        <w:rPr>
          <w:del w:id="1124" w:author="Bianca Abreu - HIDROBR" w:date="2025-08-25T11:15:00Z"/>
          <w:sz w:val="22"/>
          <w:szCs w:val="22"/>
        </w:rPr>
        <w:pPrChange w:id="1125" w:author="Bianca Abreu - HIDROBR" w:date="2025-08-22T16:46:00Z">
          <w:pPr>
            <w:pStyle w:val="Ttulo2"/>
            <w:numPr>
              <w:ilvl w:val="1"/>
              <w:numId w:val="44"/>
            </w:numPr>
            <w:ind w:left="720" w:hanging="360"/>
            <w:jc w:val="left"/>
          </w:pPr>
        </w:pPrChange>
      </w:pPr>
      <w:del w:id="1126" w:author="Bianca Abreu - HIDROBR" w:date="2025-08-25T11:15:00Z">
        <w:r w:rsidRPr="00D4598B" w:rsidDel="005E1F1F">
          <w:rPr>
            <w:sz w:val="22"/>
            <w:szCs w:val="22"/>
          </w:rPr>
          <w:delText>SELEÇÃO DOS FORNECEDORES</w:delText>
        </w:r>
      </w:del>
    </w:p>
    <w:p w14:paraId="699B4368" w14:textId="77777777" w:rsidR="005027BF" w:rsidRPr="00A26948" w:rsidDel="005E1F1F" w:rsidRDefault="005027BF" w:rsidP="00B37585">
      <w:pPr>
        <w:ind w:firstLine="0"/>
        <w:rPr>
          <w:del w:id="1127" w:author="Bianca Abreu - HIDROBR" w:date="2025-08-25T11:15:00Z"/>
          <w:rFonts w:cs="Arial"/>
          <w:color w:val="404040"/>
          <w:highlight w:val="yellow"/>
        </w:rPr>
      </w:pPr>
    </w:p>
    <w:p w14:paraId="0475DD7A" w14:textId="77777777" w:rsidR="005027BF" w:rsidRPr="00A26948" w:rsidDel="005E1F1F" w:rsidRDefault="003F436C" w:rsidP="00B37585">
      <w:pPr>
        <w:ind w:firstLine="0"/>
        <w:rPr>
          <w:del w:id="1128" w:author="Bianca Abreu - HIDROBR" w:date="2025-08-25T11:15:00Z"/>
          <w:rFonts w:cs="Arial"/>
          <w:color w:val="404040"/>
          <w:highlight w:val="yellow"/>
        </w:rPr>
      </w:pPr>
      <w:del w:id="1129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>Após a fase de prospecção, a área de Suprimentos dará início ao processo de seleção dos fornecedores, com base nas especificações técnicas previamente definidas. Esse processo conta com o apoio das áreas técnicas, que contribuem na identificação de possíveis fornecedores interessados</w:delText>
        </w:r>
        <w:r w:rsidR="00D03792" w:rsidRPr="00A26948" w:rsidDel="005E1F1F">
          <w:rPr>
            <w:rFonts w:cs="Arial"/>
            <w:color w:val="404040"/>
            <w:highlight w:val="yellow"/>
          </w:rPr>
          <w:delText>.</w:delText>
        </w:r>
      </w:del>
    </w:p>
    <w:p w14:paraId="38BE4BFD" w14:textId="77777777" w:rsidR="00D03792" w:rsidRPr="00A26948" w:rsidDel="005E1F1F" w:rsidRDefault="00D03792" w:rsidP="00B37585">
      <w:pPr>
        <w:ind w:firstLine="0"/>
        <w:rPr>
          <w:del w:id="1130" w:author="Bianca Abreu - HIDROBR" w:date="2025-08-25T11:15:00Z"/>
          <w:rFonts w:cs="Arial"/>
          <w:color w:val="404040"/>
          <w:highlight w:val="yellow"/>
        </w:rPr>
      </w:pPr>
    </w:p>
    <w:p w14:paraId="77760B5D" w14:textId="77777777" w:rsidR="00D03792" w:rsidRPr="00A26948" w:rsidDel="005E1F1F" w:rsidRDefault="00D03792" w:rsidP="00B37585">
      <w:pPr>
        <w:ind w:firstLine="0"/>
        <w:rPr>
          <w:del w:id="1131" w:author="Bianca Abreu - HIDROBR" w:date="2025-08-25T11:15:00Z"/>
          <w:rFonts w:cs="Arial"/>
          <w:color w:val="404040"/>
          <w:highlight w:val="yellow"/>
        </w:rPr>
      </w:pPr>
      <w:del w:id="1132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>As propostas</w:delText>
        </w:r>
        <w:r w:rsidR="00534AEC" w:rsidRPr="00A26948" w:rsidDel="005E1F1F">
          <w:rPr>
            <w:rFonts w:cs="Arial"/>
            <w:color w:val="404040"/>
            <w:highlight w:val="yellow"/>
          </w:rPr>
          <w:delText xml:space="preserve"> recebidas</w:delText>
        </w:r>
        <w:r w:rsidRPr="00A26948" w:rsidDel="005E1F1F">
          <w:rPr>
            <w:rFonts w:cs="Arial"/>
            <w:color w:val="404040"/>
            <w:highlight w:val="yellow"/>
          </w:rPr>
          <w:delText xml:space="preserve"> são analisadas criticamente pela área técnica, </w:delText>
        </w:r>
        <w:r w:rsidR="00534AEC" w:rsidRPr="00A26948" w:rsidDel="005E1F1F">
          <w:rPr>
            <w:rFonts w:cs="Arial"/>
            <w:color w:val="404040"/>
            <w:highlight w:val="yellow"/>
          </w:rPr>
          <w:delText>com foco na adequação ao escopo contratado e na suficiência técnica apresentada. Já a área de Suprimentos é responsável por avaliar a qualificação dos fornecedores. Todas as informações relacionadas à aprovação dos fornecedores devem ser devidamente registradas e armazenadas como evidência do processo de seleção</w:delText>
        </w:r>
        <w:r w:rsidRPr="00A26948" w:rsidDel="005E1F1F">
          <w:rPr>
            <w:rFonts w:cs="Arial"/>
            <w:color w:val="404040"/>
            <w:highlight w:val="yellow"/>
          </w:rPr>
          <w:delText>.</w:delText>
        </w:r>
      </w:del>
    </w:p>
    <w:p w14:paraId="069EE28E" w14:textId="77777777" w:rsidR="006A5072" w:rsidRPr="00A26948" w:rsidDel="005E1F1F" w:rsidRDefault="006A5072" w:rsidP="00B37585">
      <w:pPr>
        <w:ind w:firstLine="0"/>
        <w:rPr>
          <w:del w:id="1133" w:author="Bianca Abreu - HIDROBR" w:date="2025-08-25T11:15:00Z"/>
          <w:rFonts w:cs="Arial"/>
          <w:color w:val="404040"/>
          <w:highlight w:val="yellow"/>
        </w:rPr>
      </w:pPr>
    </w:p>
    <w:p w14:paraId="18660721" w14:textId="77777777" w:rsidR="006A5072" w:rsidRPr="00A26948" w:rsidDel="005E1F1F" w:rsidRDefault="00534AEC" w:rsidP="00B37585">
      <w:pPr>
        <w:ind w:firstLine="0"/>
        <w:rPr>
          <w:del w:id="1134" w:author="Bianca Abreu - HIDROBR" w:date="2025-08-25T11:15:00Z"/>
          <w:rFonts w:cs="Arial"/>
          <w:color w:val="404040"/>
          <w:highlight w:val="yellow"/>
        </w:rPr>
      </w:pPr>
      <w:del w:id="1135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>É fundamental garantir que os fornecedores atendam a requisitos mínimos de qualidade, considerando que seus produtos ou serviços impactam diretamente nos resultados finais. Para isso, a avaliação deve ser feita com base em critérios objetivos, como a capacidade de fornecer produtos ou serviços que atendam de forma consistente às exigências e especificações estabelecidas</w:delText>
        </w:r>
        <w:r w:rsidR="006A5072" w:rsidRPr="00A26948" w:rsidDel="005E1F1F">
          <w:rPr>
            <w:rFonts w:cs="Arial"/>
            <w:color w:val="404040"/>
            <w:highlight w:val="yellow"/>
          </w:rPr>
          <w:delText>.</w:delText>
        </w:r>
      </w:del>
    </w:p>
    <w:p w14:paraId="1D2C308B" w14:textId="77777777" w:rsidR="006A5072" w:rsidRPr="00A26948" w:rsidDel="005E1F1F" w:rsidRDefault="006A5072" w:rsidP="00B37585">
      <w:pPr>
        <w:ind w:firstLine="0"/>
        <w:rPr>
          <w:del w:id="1136" w:author="Bianca Abreu - HIDROBR" w:date="2025-08-25T11:15:00Z"/>
          <w:rFonts w:cs="Arial"/>
          <w:color w:val="404040"/>
          <w:highlight w:val="yellow"/>
        </w:rPr>
      </w:pPr>
    </w:p>
    <w:p w14:paraId="434EF6C6" w14:textId="77777777" w:rsidR="006A5072" w:rsidRPr="00A26948" w:rsidDel="005E1F1F" w:rsidRDefault="00534AEC" w:rsidP="00B37585">
      <w:pPr>
        <w:ind w:firstLine="0"/>
        <w:rPr>
          <w:del w:id="1137" w:author="Bianca Abreu - HIDROBR" w:date="2025-08-25T11:15:00Z"/>
          <w:rFonts w:cs="Arial"/>
          <w:color w:val="404040"/>
          <w:highlight w:val="yellow"/>
        </w:rPr>
      </w:pPr>
      <w:commentRangeStart w:id="1138"/>
      <w:del w:id="1139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>Recomenda</w:delText>
        </w:r>
        <w:r w:rsidR="006A5072" w:rsidRPr="00A26948" w:rsidDel="005E1F1F">
          <w:rPr>
            <w:rFonts w:cs="Arial"/>
            <w:color w:val="404040"/>
            <w:highlight w:val="yellow"/>
          </w:rPr>
          <w:delText xml:space="preserve">-se </w:delText>
        </w:r>
        <w:r w:rsidRPr="00A26948" w:rsidDel="005E1F1F">
          <w:rPr>
            <w:rFonts w:cs="Arial"/>
            <w:color w:val="404040"/>
            <w:highlight w:val="yellow"/>
          </w:rPr>
          <w:delText>a adoção de uma abordagem baseada em riscos e oportunidades na seleção dos fornecedores, considerando, entre outros, os seguintes critérios</w:delText>
        </w:r>
        <w:r w:rsidR="006A5072" w:rsidRPr="00A26948" w:rsidDel="005E1F1F">
          <w:rPr>
            <w:rFonts w:cs="Arial"/>
            <w:color w:val="404040"/>
            <w:highlight w:val="yellow"/>
          </w:rPr>
          <w:delText>:</w:delText>
        </w:r>
        <w:commentRangeEnd w:id="1138"/>
        <w:r w:rsidR="008D2044" w:rsidDel="005E1F1F">
          <w:rPr>
            <w:rStyle w:val="Refdecomentrio"/>
          </w:rPr>
          <w:commentReference w:id="1138"/>
        </w:r>
      </w:del>
    </w:p>
    <w:p w14:paraId="475DDF33" w14:textId="77777777" w:rsidR="006A5072" w:rsidRPr="00A26948" w:rsidDel="005E1F1F" w:rsidRDefault="006A5072" w:rsidP="006A5072">
      <w:pPr>
        <w:numPr>
          <w:ilvl w:val="0"/>
          <w:numId w:val="35"/>
        </w:numPr>
        <w:rPr>
          <w:del w:id="1140" w:author="Bianca Abreu - HIDROBR" w:date="2025-08-25T11:15:00Z"/>
          <w:rFonts w:cs="Arial"/>
          <w:color w:val="404040"/>
          <w:highlight w:val="yellow"/>
        </w:rPr>
      </w:pPr>
      <w:del w:id="1141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 xml:space="preserve">Capacidade Técnica </w:delText>
        </w:r>
        <w:r w:rsidR="00534AEC" w:rsidRPr="00A26948" w:rsidDel="005E1F1F">
          <w:rPr>
            <w:rFonts w:cs="Arial"/>
            <w:color w:val="404040"/>
            <w:highlight w:val="yellow"/>
          </w:rPr>
          <w:delText>e Produtiva</w:delText>
        </w:r>
        <w:r w:rsidRPr="00A26948" w:rsidDel="005E1F1F">
          <w:rPr>
            <w:rFonts w:cs="Arial"/>
            <w:color w:val="404040"/>
            <w:highlight w:val="yellow"/>
          </w:rPr>
          <w:delText>: Avaliação da experiência</w:delText>
        </w:r>
        <w:r w:rsidR="00DB5765" w:rsidRPr="00A26948" w:rsidDel="005E1F1F">
          <w:rPr>
            <w:rFonts w:cs="Arial"/>
            <w:color w:val="404040"/>
            <w:highlight w:val="yellow"/>
          </w:rPr>
          <w:delText>, competências e infraestrutura do fornecedor.</w:delText>
        </w:r>
      </w:del>
    </w:p>
    <w:p w14:paraId="77487620" w14:textId="77777777" w:rsidR="00DB5765" w:rsidRPr="00A26948" w:rsidDel="005E1F1F" w:rsidRDefault="00DB5765" w:rsidP="006A5072">
      <w:pPr>
        <w:numPr>
          <w:ilvl w:val="0"/>
          <w:numId w:val="35"/>
        </w:numPr>
        <w:rPr>
          <w:del w:id="1142" w:author="Bianca Abreu - HIDROBR" w:date="2025-08-25T11:15:00Z"/>
          <w:rFonts w:cs="Arial"/>
          <w:color w:val="404040"/>
          <w:highlight w:val="yellow"/>
        </w:rPr>
      </w:pPr>
      <w:del w:id="1143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 xml:space="preserve">Desempenho Histórico: </w:delText>
        </w:r>
        <w:r w:rsidR="00534AEC" w:rsidRPr="00A26948" w:rsidDel="005E1F1F">
          <w:rPr>
            <w:rFonts w:cs="Arial"/>
            <w:color w:val="404040"/>
            <w:highlight w:val="yellow"/>
          </w:rPr>
          <w:delText>Análise do h</w:delText>
        </w:r>
        <w:r w:rsidRPr="00A26948" w:rsidDel="005E1F1F">
          <w:rPr>
            <w:rFonts w:cs="Arial"/>
            <w:color w:val="404040"/>
            <w:highlight w:val="yellow"/>
          </w:rPr>
          <w:delText>istórico de</w:delText>
        </w:r>
        <w:r w:rsidR="00534AEC" w:rsidRPr="00A26948" w:rsidDel="005E1F1F">
          <w:rPr>
            <w:rFonts w:cs="Arial"/>
            <w:color w:val="404040"/>
            <w:highlight w:val="yellow"/>
          </w:rPr>
          <w:delText xml:space="preserve"> entregas,</w:delText>
        </w:r>
        <w:r w:rsidRPr="00A26948" w:rsidDel="005E1F1F">
          <w:rPr>
            <w:rFonts w:cs="Arial"/>
            <w:color w:val="404040"/>
            <w:highlight w:val="yellow"/>
          </w:rPr>
          <w:delText xml:space="preserve"> cumprimento de prazos e </w:delText>
        </w:r>
        <w:r w:rsidR="00534AEC" w:rsidRPr="00A26948" w:rsidDel="005E1F1F">
          <w:rPr>
            <w:rFonts w:cs="Arial"/>
            <w:color w:val="404040"/>
            <w:highlight w:val="yellow"/>
          </w:rPr>
          <w:delText xml:space="preserve">conformidade com </w:delText>
        </w:r>
        <w:r w:rsidRPr="00A26948" w:rsidDel="005E1F1F">
          <w:rPr>
            <w:rFonts w:cs="Arial"/>
            <w:color w:val="404040"/>
            <w:highlight w:val="yellow"/>
          </w:rPr>
          <w:delText>padrões de qualidade.</w:delText>
        </w:r>
      </w:del>
    </w:p>
    <w:p w14:paraId="31E89838" w14:textId="77777777" w:rsidR="00DB5765" w:rsidRPr="00A26948" w:rsidDel="005E1F1F" w:rsidRDefault="00DB5765">
      <w:pPr>
        <w:numPr>
          <w:ilvl w:val="0"/>
          <w:numId w:val="35"/>
        </w:numPr>
        <w:rPr>
          <w:del w:id="1144" w:author="Bianca Abreu - HIDROBR" w:date="2025-08-25T11:15:00Z"/>
          <w:rFonts w:cs="Arial"/>
          <w:color w:val="404040"/>
          <w:highlight w:val="yellow"/>
        </w:rPr>
      </w:pPr>
      <w:del w:id="1145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 xml:space="preserve">Custo e condições comerciais: </w:delText>
        </w:r>
        <w:r w:rsidR="00534AEC" w:rsidRPr="00A26948" w:rsidDel="005E1F1F">
          <w:rPr>
            <w:rFonts w:cs="Arial"/>
            <w:color w:val="404040"/>
            <w:highlight w:val="yellow"/>
          </w:rPr>
          <w:delText>Avaliação da proposta financeira, considerando não apenas o preço, mas também o custo-benefício, prazos de entrega e custo total da aquisição.</w:delText>
        </w:r>
      </w:del>
    </w:p>
    <w:p w14:paraId="43247A14" w14:textId="77777777" w:rsidR="005027BF" w:rsidRPr="00A26948" w:rsidDel="005E1F1F" w:rsidRDefault="005027BF" w:rsidP="00B37585">
      <w:pPr>
        <w:ind w:firstLine="0"/>
        <w:rPr>
          <w:del w:id="1146" w:author="Bianca Abreu - HIDROBR" w:date="2025-08-25T11:15:00Z"/>
          <w:rFonts w:cs="Arial"/>
          <w:color w:val="404040"/>
          <w:highlight w:val="yellow"/>
        </w:rPr>
      </w:pPr>
    </w:p>
    <w:p w14:paraId="696C3405" w14:textId="77777777" w:rsidR="00DB5765" w:rsidRPr="00A26948" w:rsidDel="005E1F1F" w:rsidRDefault="00534AEC" w:rsidP="00B37585">
      <w:pPr>
        <w:ind w:firstLine="0"/>
        <w:rPr>
          <w:del w:id="1147" w:author="Bianca Abreu - HIDROBR" w:date="2025-08-25T11:15:00Z"/>
          <w:rFonts w:cs="Arial"/>
          <w:color w:val="404040"/>
          <w:highlight w:val="yellow"/>
        </w:rPr>
      </w:pPr>
      <w:commentRangeStart w:id="1148"/>
      <w:del w:id="1149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>Além disso, é importante realizar uma análise dos riscos e impactos potenciais decorrentes de eventuais falhas na prestação de serviços pelos fornecedores. Com base nessa análise, devem ser definidas ações preventivas e corretivas, como contratos de contingência ou o desenvolvimento de fontes alternativas de fornecimento</w:delText>
        </w:r>
        <w:r w:rsidR="00DB5765" w:rsidRPr="00A26948" w:rsidDel="005E1F1F">
          <w:rPr>
            <w:rFonts w:cs="Arial"/>
            <w:color w:val="404040"/>
            <w:highlight w:val="yellow"/>
          </w:rPr>
          <w:delText>.</w:delText>
        </w:r>
        <w:commentRangeEnd w:id="1148"/>
        <w:r w:rsidR="008D2044" w:rsidDel="005E1F1F">
          <w:rPr>
            <w:rStyle w:val="Refdecomentrio"/>
          </w:rPr>
          <w:commentReference w:id="1148"/>
        </w:r>
      </w:del>
    </w:p>
    <w:p w14:paraId="77148D16" w14:textId="77777777" w:rsidR="00DB5765" w:rsidRPr="00A26948" w:rsidDel="005E1F1F" w:rsidRDefault="00DB5765" w:rsidP="00B37585">
      <w:pPr>
        <w:ind w:firstLine="0"/>
        <w:rPr>
          <w:del w:id="1150" w:author="Bianca Abreu - HIDROBR" w:date="2025-08-25T11:15:00Z"/>
          <w:rFonts w:cs="Arial"/>
          <w:color w:val="404040"/>
          <w:highlight w:val="yellow"/>
        </w:rPr>
      </w:pPr>
    </w:p>
    <w:p w14:paraId="6A758D0F" w14:textId="77777777" w:rsidR="00F12143" w:rsidDel="005E1F1F" w:rsidRDefault="00534AEC" w:rsidP="00B37585">
      <w:pPr>
        <w:ind w:firstLine="0"/>
        <w:rPr>
          <w:del w:id="1151" w:author="Bianca Abreu - HIDROBR" w:date="2025-08-25T11:15:00Z"/>
          <w:rFonts w:cs="Arial"/>
          <w:color w:val="404040"/>
        </w:rPr>
      </w:pPr>
      <w:del w:id="1152" w:author="Bianca Abreu - HIDROBR" w:date="2025-08-25T11:15:00Z">
        <w:r w:rsidRPr="00A26948" w:rsidDel="005E1F1F">
          <w:rPr>
            <w:rFonts w:cs="Arial"/>
            <w:color w:val="404040"/>
            <w:highlight w:val="yellow"/>
          </w:rPr>
          <w:delText>Concluída a seleção, a elaboração do contrato é realizada e, em seguida, encaminhada à área técnica, que será responsável pelo acompanhamento da execução contratual e pelo monitoramento dos indicadores de qualidade, conforme o plano previamente estabelecido</w:delText>
        </w:r>
        <w:r w:rsidR="00DC3E04" w:rsidRPr="00A26948" w:rsidDel="005E1F1F">
          <w:rPr>
            <w:rFonts w:cs="Arial"/>
            <w:color w:val="404040"/>
            <w:highlight w:val="yellow"/>
          </w:rPr>
          <w:delText>.</w:delText>
        </w:r>
      </w:del>
    </w:p>
    <w:p w14:paraId="3AB17342" w14:textId="77777777" w:rsidR="00041D3C" w:rsidDel="005E1F1F" w:rsidRDefault="00041D3C" w:rsidP="00B37585">
      <w:pPr>
        <w:ind w:firstLine="0"/>
        <w:rPr>
          <w:del w:id="1153" w:author="Bianca Abreu - HIDROBR" w:date="2025-08-25T11:15:00Z"/>
          <w:rFonts w:cs="Arial"/>
          <w:color w:val="404040"/>
        </w:rPr>
      </w:pPr>
    </w:p>
    <w:p w14:paraId="449F79A7" w14:textId="77777777" w:rsidR="00041D3C" w:rsidRPr="00D4598B" w:rsidRDefault="00041D3C">
      <w:pPr>
        <w:pStyle w:val="Ttulo2"/>
        <w:numPr>
          <w:ilvl w:val="1"/>
          <w:numId w:val="39"/>
        </w:numPr>
        <w:jc w:val="left"/>
        <w:rPr>
          <w:sz w:val="22"/>
          <w:szCs w:val="22"/>
        </w:rPr>
        <w:pPrChange w:id="1154" w:author="Bianca Abreu - HIDROBR" w:date="2025-08-22T16:46:00Z">
          <w:pPr>
            <w:pStyle w:val="Ttulo2"/>
            <w:numPr>
              <w:ilvl w:val="1"/>
              <w:numId w:val="44"/>
            </w:numPr>
            <w:ind w:left="720" w:hanging="360"/>
            <w:jc w:val="left"/>
          </w:pPr>
        </w:pPrChange>
      </w:pPr>
      <w:r w:rsidRPr="00D4598B">
        <w:rPr>
          <w:sz w:val="22"/>
          <w:szCs w:val="22"/>
        </w:rPr>
        <w:t>CONTRATAÇÃO D</w:t>
      </w:r>
      <w:r w:rsidR="001A09CF" w:rsidRPr="00D4598B">
        <w:rPr>
          <w:sz w:val="22"/>
          <w:szCs w:val="22"/>
        </w:rPr>
        <w:t>E</w:t>
      </w:r>
      <w:r w:rsidRPr="00D4598B">
        <w:rPr>
          <w:sz w:val="22"/>
          <w:szCs w:val="22"/>
        </w:rPr>
        <w:t xml:space="preserve"> FORNECEDOR</w:t>
      </w:r>
    </w:p>
    <w:p w14:paraId="350ACADE" w14:textId="77777777" w:rsidR="00DC3E04" w:rsidRDefault="00DC3E04" w:rsidP="00B37585">
      <w:pPr>
        <w:ind w:firstLine="0"/>
        <w:rPr>
          <w:rFonts w:cs="Arial"/>
          <w:color w:val="404040"/>
        </w:rPr>
      </w:pPr>
    </w:p>
    <w:p w14:paraId="7A158042" w14:textId="77777777" w:rsidR="00D850A2" w:rsidRDefault="00D850A2" w:rsidP="00B37585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>Em sequência, a</w:t>
      </w:r>
      <w:r w:rsidR="00C921BA">
        <w:rPr>
          <w:rFonts w:cs="Arial"/>
          <w:color w:val="404040"/>
        </w:rPr>
        <w:t xml:space="preserve">pós a </w:t>
      </w:r>
      <w:r w:rsidR="00475D17">
        <w:rPr>
          <w:rFonts w:cs="Arial"/>
          <w:color w:val="404040"/>
        </w:rPr>
        <w:t>SELEÇÃO DE FORNECEDOR</w:t>
      </w:r>
      <w:r w:rsidR="001A09CF">
        <w:rPr>
          <w:rFonts w:cs="Arial"/>
          <w:color w:val="404040"/>
        </w:rPr>
        <w:t>,</w:t>
      </w:r>
      <w:r>
        <w:rPr>
          <w:rFonts w:cs="Arial"/>
          <w:color w:val="404040"/>
        </w:rPr>
        <w:t xml:space="preserve"> mediante os critérios pré-estabelecidos, </w:t>
      </w:r>
      <w:r w:rsidR="001A09CF">
        <w:rPr>
          <w:rFonts w:cs="Arial"/>
          <w:color w:val="404040"/>
        </w:rPr>
        <w:t xml:space="preserve">deverá ser realizado </w:t>
      </w:r>
      <w:r>
        <w:rPr>
          <w:rFonts w:cs="Arial"/>
          <w:color w:val="404040"/>
        </w:rPr>
        <w:t xml:space="preserve">o contrato formal de trabalho. </w:t>
      </w:r>
    </w:p>
    <w:p w14:paraId="25E66D79" w14:textId="77777777" w:rsidR="00C921BA" w:rsidRDefault="00C921BA" w:rsidP="00B37585">
      <w:pPr>
        <w:ind w:firstLine="0"/>
        <w:rPr>
          <w:rFonts w:cs="Arial"/>
          <w:color w:val="404040"/>
        </w:rPr>
      </w:pPr>
    </w:p>
    <w:p w14:paraId="14027A6D" w14:textId="77777777" w:rsidR="00F06F21" w:rsidRDefault="00D850A2" w:rsidP="00B37585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A contratação </w:t>
      </w:r>
      <w:r w:rsidR="001A09CF">
        <w:rPr>
          <w:rFonts w:cs="Arial"/>
          <w:color w:val="404040"/>
        </w:rPr>
        <w:t>d</w:t>
      </w:r>
      <w:r w:rsidR="00060234">
        <w:rPr>
          <w:rFonts w:cs="Arial"/>
          <w:color w:val="404040"/>
        </w:rPr>
        <w:t>e</w:t>
      </w:r>
      <w:r w:rsidR="001A09CF">
        <w:rPr>
          <w:rFonts w:cs="Arial"/>
          <w:color w:val="404040"/>
        </w:rPr>
        <w:t xml:space="preserve"> fornecedor </w:t>
      </w:r>
      <w:r>
        <w:rPr>
          <w:rFonts w:cs="Arial"/>
          <w:color w:val="404040"/>
        </w:rPr>
        <w:t>somente ocorrerá após aprovação</w:t>
      </w:r>
      <w:r w:rsidR="001A09CF">
        <w:rPr>
          <w:rFonts w:cs="Arial"/>
          <w:color w:val="404040"/>
        </w:rPr>
        <w:t xml:space="preserve"> prévia da SC pela </w:t>
      </w:r>
      <w:r>
        <w:rPr>
          <w:rFonts w:cs="Arial"/>
          <w:color w:val="404040"/>
        </w:rPr>
        <w:t xml:space="preserve">Gerência da </w:t>
      </w:r>
      <w:r w:rsidR="00475D17">
        <w:rPr>
          <w:rFonts w:cs="Arial"/>
          <w:color w:val="404040"/>
        </w:rPr>
        <w:t xml:space="preserve">ÁREA SOLICITANTE </w:t>
      </w:r>
      <w:r>
        <w:rPr>
          <w:rFonts w:cs="Arial"/>
          <w:color w:val="404040"/>
        </w:rPr>
        <w:t>e Diretoria</w:t>
      </w:r>
      <w:r w:rsidR="001A09CF">
        <w:rPr>
          <w:rFonts w:cs="Arial"/>
          <w:color w:val="404040"/>
        </w:rPr>
        <w:t xml:space="preserve">, respectivamente. </w:t>
      </w:r>
    </w:p>
    <w:p w14:paraId="3E1F554E" w14:textId="77777777" w:rsidR="00F06F21" w:rsidRDefault="00F06F21" w:rsidP="00B37585">
      <w:pPr>
        <w:ind w:firstLine="0"/>
        <w:rPr>
          <w:rFonts w:cs="Arial"/>
          <w:color w:val="404040"/>
        </w:rPr>
      </w:pPr>
    </w:p>
    <w:p w14:paraId="53186388" w14:textId="77777777" w:rsidR="00D850A2" w:rsidRDefault="00F06F21" w:rsidP="00B37585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>A</w:t>
      </w:r>
      <w:r w:rsidR="00060234">
        <w:rPr>
          <w:rFonts w:cs="Arial"/>
          <w:color w:val="404040"/>
        </w:rPr>
        <w:t xml:space="preserve">pós </w:t>
      </w:r>
      <w:r>
        <w:rPr>
          <w:rFonts w:cs="Arial"/>
          <w:color w:val="404040"/>
        </w:rPr>
        <w:t xml:space="preserve">a </w:t>
      </w:r>
      <w:r w:rsidR="00060234">
        <w:rPr>
          <w:rFonts w:cs="Arial"/>
          <w:color w:val="404040"/>
        </w:rPr>
        <w:t>aprovação, o</w:t>
      </w:r>
      <w:r w:rsidR="001A09CF">
        <w:rPr>
          <w:rFonts w:cs="Arial"/>
          <w:color w:val="404040"/>
        </w:rPr>
        <w:t xml:space="preserve"> setor </w:t>
      </w:r>
      <w:del w:id="1155" w:author="Bianca Abreu - HIDROBR" w:date="2025-08-21T15:21:00Z">
        <w:r w:rsidR="001A09CF" w:rsidDel="00F27ED8">
          <w:rPr>
            <w:rFonts w:cs="Arial"/>
            <w:color w:val="404040"/>
          </w:rPr>
          <w:delText xml:space="preserve">Financeiro </w:delText>
        </w:r>
      </w:del>
      <w:ins w:id="1156" w:author="Bianca Abreu - HIDROBR" w:date="2025-08-25T16:27:00Z">
        <w:r w:rsidR="00475D17">
          <w:rPr>
            <w:rFonts w:cs="Arial"/>
            <w:color w:val="404040"/>
          </w:rPr>
          <w:t>Financeiro</w:t>
        </w:r>
      </w:ins>
      <w:ins w:id="1157" w:author="Bianca Abreu - HIDROBR" w:date="2025-08-25T16:34:00Z">
        <w:r w:rsidR="007B5F87">
          <w:rPr>
            <w:rFonts w:cs="Arial"/>
            <w:color w:val="404040"/>
          </w:rPr>
          <w:t>,</w:t>
        </w:r>
      </w:ins>
      <w:ins w:id="1158" w:author="Bianca Abreu - HIDROBR" w:date="2025-08-25T16:28:00Z">
        <w:r w:rsidR="007B5F87">
          <w:rPr>
            <w:rFonts w:cs="Arial"/>
            <w:color w:val="404040"/>
          </w:rPr>
          <w:t xml:space="preserve"> por meio do BANCO DE DADOS INTEGRADO,</w:t>
        </w:r>
      </w:ins>
      <w:ins w:id="1159" w:author="Bianca Abreu - HIDROBR" w:date="2025-08-21T15:21:00Z">
        <w:r w:rsidR="00F27ED8">
          <w:rPr>
            <w:rFonts w:cs="Arial"/>
            <w:color w:val="404040"/>
          </w:rPr>
          <w:t xml:space="preserve"> </w:t>
        </w:r>
      </w:ins>
      <w:r w:rsidR="001A09CF">
        <w:rPr>
          <w:rFonts w:cs="Arial"/>
          <w:color w:val="404040"/>
        </w:rPr>
        <w:t xml:space="preserve">elaborará o </w:t>
      </w:r>
      <w:ins w:id="1160" w:author="Bianca Abreu - HIDROBR" w:date="2025-08-25T16:27:00Z">
        <w:r w:rsidR="00475D17" w:rsidRPr="006C111B">
          <w:rPr>
            <w:rFonts w:cs="Arial"/>
            <w:color w:val="404040"/>
          </w:rPr>
          <w:t>CONTRATO DE PRESTAÇÃO DE SERVIÇOS TERCEIRIZADOS</w:t>
        </w:r>
      </w:ins>
      <w:ins w:id="1161" w:author="Bianca Abreu - HIDROBR" w:date="2025-08-25T16:28:00Z">
        <w:r w:rsidR="007B5F87">
          <w:rPr>
            <w:rFonts w:cs="Arial"/>
            <w:color w:val="404040"/>
          </w:rPr>
          <w:t xml:space="preserve">. A </w:t>
        </w:r>
      </w:ins>
      <w:ins w:id="1162" w:author="Bianca Abreu - HIDROBR" w:date="2025-08-25T16:27:00Z">
        <w:r w:rsidR="00475D17">
          <w:rPr>
            <w:rFonts w:cs="Arial"/>
            <w:color w:val="404040"/>
          </w:rPr>
          <w:t xml:space="preserve"> </w:t>
        </w:r>
      </w:ins>
      <w:ins w:id="1163" w:author="Bianca Abreu - HIDROBR" w:date="2025-08-25T16:28:00Z">
        <w:r w:rsidR="007B5F87">
          <w:rPr>
            <w:rFonts w:cs="Arial"/>
            <w:color w:val="404040"/>
          </w:rPr>
          <w:t>ÁREA DEMANDANTE será notificada</w:t>
        </w:r>
      </w:ins>
      <w:ins w:id="1164" w:author="Bianca Abreu - HIDROBR" w:date="2025-08-25T16:31:00Z">
        <w:r w:rsidR="007B5F87">
          <w:rPr>
            <w:rFonts w:cs="Arial"/>
            <w:color w:val="404040"/>
          </w:rPr>
          <w:t>,</w:t>
        </w:r>
      </w:ins>
      <w:ins w:id="1165" w:author="Bianca Abreu - HIDROBR" w:date="2025-08-25T16:28:00Z">
        <w:r w:rsidR="007B5F87">
          <w:rPr>
            <w:rFonts w:cs="Arial"/>
            <w:color w:val="404040"/>
          </w:rPr>
          <w:t xml:space="preserve"> por meio do</w:t>
        </w:r>
      </w:ins>
      <w:ins w:id="1166" w:author="Bianca Abreu - HIDROBR" w:date="2025-08-25T16:29:00Z">
        <w:r w:rsidR="007B5F87">
          <w:rPr>
            <w:rFonts w:cs="Arial"/>
            <w:color w:val="404040"/>
          </w:rPr>
          <w:t xml:space="preserve"> BANCO DE DADOS INTEGRADO</w:t>
        </w:r>
      </w:ins>
      <w:ins w:id="1167" w:author="Bianca Abreu - HIDROBR" w:date="2025-08-25T16:34:00Z">
        <w:r w:rsidR="007B5F87">
          <w:rPr>
            <w:rFonts w:cs="Arial"/>
            <w:color w:val="404040"/>
          </w:rPr>
          <w:t>,</w:t>
        </w:r>
      </w:ins>
      <w:ins w:id="1168" w:author="Bianca Abreu - HIDROBR" w:date="2025-08-25T16:29:00Z">
        <w:r w:rsidR="007B5F87">
          <w:rPr>
            <w:rFonts w:cs="Arial"/>
            <w:color w:val="404040"/>
          </w:rPr>
          <w:t xml:space="preserve"> que</w:t>
        </w:r>
      </w:ins>
      <w:del w:id="1169" w:author="Bianca Abreu - HIDROBR" w:date="2025-08-25T16:27:00Z">
        <w:r w:rsidR="001A09CF" w:rsidDel="00475D17">
          <w:rPr>
            <w:rFonts w:cs="Arial"/>
            <w:color w:val="404040"/>
          </w:rPr>
          <w:delText xml:space="preserve">contrato </w:delText>
        </w:r>
      </w:del>
      <w:del w:id="1170" w:author="Bianca Abreu - HIDROBR" w:date="2025-08-25T16:29:00Z">
        <w:r w:rsidR="001A09CF" w:rsidDel="007B5F87">
          <w:rPr>
            <w:rFonts w:cs="Arial"/>
            <w:color w:val="404040"/>
          </w:rPr>
          <w:delText>e encaminhará para a</w:delText>
        </w:r>
      </w:del>
      <w:del w:id="1171" w:author="Bianca Abreu - HIDROBR" w:date="2025-08-25T16:28:00Z">
        <w:r w:rsidR="001A09CF" w:rsidDel="007B5F87">
          <w:rPr>
            <w:rFonts w:cs="Arial"/>
            <w:color w:val="404040"/>
          </w:rPr>
          <w:delText xml:space="preserve"> </w:delText>
        </w:r>
        <w:r w:rsidR="00475D17" w:rsidDel="007B5F87">
          <w:rPr>
            <w:rFonts w:cs="Arial"/>
            <w:color w:val="404040"/>
          </w:rPr>
          <w:delText xml:space="preserve">ÁREA </w:delText>
        </w:r>
      </w:del>
      <w:del w:id="1172" w:author="Bianca Abreu - HIDROBR" w:date="2025-08-25T16:27:00Z">
        <w:r w:rsidR="00475D17" w:rsidDel="00475D17">
          <w:rPr>
            <w:rFonts w:cs="Arial"/>
            <w:color w:val="404040"/>
          </w:rPr>
          <w:delText>SOLICITANTE</w:delText>
        </w:r>
      </w:del>
      <w:del w:id="1173" w:author="Bianca Abreu - HIDROBR" w:date="2025-08-25T16:29:00Z">
        <w:r w:rsidR="00060234" w:rsidDel="007B5F87">
          <w:rPr>
            <w:rFonts w:cs="Arial"/>
            <w:color w:val="404040"/>
          </w:rPr>
          <w:delText>,</w:delText>
        </w:r>
        <w:r w:rsidR="001A09CF" w:rsidDel="007B5F87">
          <w:rPr>
            <w:rFonts w:cs="Arial"/>
            <w:color w:val="404040"/>
          </w:rPr>
          <w:delText xml:space="preserve"> para que insira provisionamento de pagamentos</w:delText>
        </w:r>
        <w:r w:rsidR="000A6979" w:rsidDel="007B5F87">
          <w:rPr>
            <w:rFonts w:cs="Arial"/>
            <w:color w:val="404040"/>
          </w:rPr>
          <w:delText xml:space="preserve">. A </w:delText>
        </w:r>
      </w:del>
      <w:ins w:id="1174" w:author="Bianca Abreu - HIDROBR" w:date="2025-08-21T15:22:00Z">
        <w:r w:rsidR="00F27ED8">
          <w:rPr>
            <w:rFonts w:cs="Arial"/>
            <w:color w:val="404040"/>
          </w:rPr>
          <w:t xml:space="preserve"> </w:t>
        </w:r>
      </w:ins>
      <w:del w:id="1175" w:author="Bianca Abreu - HIDROBR" w:date="2025-08-21T15:22:00Z">
        <w:r w:rsidR="000A6979" w:rsidDel="00F27ED8">
          <w:rPr>
            <w:rFonts w:cs="Arial"/>
            <w:color w:val="404040"/>
          </w:rPr>
          <w:delText xml:space="preserve">área solicitante </w:delText>
        </w:r>
      </w:del>
      <w:del w:id="1176" w:author="Bianca Abreu - HIDROBR" w:date="2025-08-25T16:29:00Z">
        <w:r w:rsidR="000A6979" w:rsidDel="007B5F87">
          <w:rPr>
            <w:rFonts w:cs="Arial"/>
            <w:color w:val="404040"/>
          </w:rPr>
          <w:delText xml:space="preserve">deverá </w:delText>
        </w:r>
      </w:del>
      <w:r w:rsidR="000A6979">
        <w:rPr>
          <w:rFonts w:cs="Arial"/>
          <w:color w:val="404040"/>
        </w:rPr>
        <w:t>encaminh</w:t>
      </w:r>
      <w:ins w:id="1177" w:author="Bianca Abreu - HIDROBR" w:date="2025-08-25T16:29:00Z">
        <w:r w:rsidR="007B5F87">
          <w:rPr>
            <w:rFonts w:cs="Arial"/>
            <w:color w:val="404040"/>
          </w:rPr>
          <w:t xml:space="preserve">e </w:t>
        </w:r>
      </w:ins>
      <w:del w:id="1178" w:author="Bianca Abreu - HIDROBR" w:date="2025-08-25T16:29:00Z">
        <w:r w:rsidR="000A6979" w:rsidDel="007B5F87">
          <w:rPr>
            <w:rFonts w:cs="Arial"/>
            <w:color w:val="404040"/>
          </w:rPr>
          <w:delText xml:space="preserve">ar </w:delText>
        </w:r>
      </w:del>
      <w:r w:rsidR="000A6979">
        <w:rPr>
          <w:rFonts w:cs="Arial"/>
          <w:color w:val="404040"/>
        </w:rPr>
        <w:t>o contrato</w:t>
      </w:r>
      <w:ins w:id="1179" w:author="Bianca Abreu - HIDROBR" w:date="2025-08-25T16:29:00Z">
        <w:r w:rsidR="007B5F87">
          <w:rPr>
            <w:rFonts w:cs="Arial"/>
            <w:color w:val="404040"/>
          </w:rPr>
          <w:t xml:space="preserve"> para o FORNECEDOR</w:t>
        </w:r>
      </w:ins>
      <w:ins w:id="1180" w:author="Bianca Abreu - HIDROBR" w:date="2025-08-25T16:31:00Z">
        <w:r w:rsidR="007B5F87">
          <w:rPr>
            <w:rFonts w:cs="Arial"/>
            <w:color w:val="404040"/>
          </w:rPr>
          <w:t xml:space="preserve">, </w:t>
        </w:r>
      </w:ins>
      <w:ins w:id="1181" w:author="Bianca Abreu - HIDROBR" w:date="2025-08-25T16:32:00Z">
        <w:r w:rsidR="007B5F87">
          <w:rPr>
            <w:rFonts w:cs="Arial"/>
            <w:color w:val="404040"/>
          </w:rPr>
          <w:t xml:space="preserve">com a finalidade </w:t>
        </w:r>
      </w:ins>
      <w:ins w:id="1182" w:author="Bianca Abreu - HIDROBR" w:date="2025-08-25T16:30:00Z">
        <w:r w:rsidR="007B5F87">
          <w:rPr>
            <w:rFonts w:cs="Arial"/>
            <w:color w:val="404040"/>
          </w:rPr>
          <w:t xml:space="preserve">de </w:t>
        </w:r>
      </w:ins>
      <w:r w:rsidR="001A09CF">
        <w:rPr>
          <w:rFonts w:cs="Arial"/>
          <w:color w:val="404040"/>
        </w:rPr>
        <w:t xml:space="preserve"> </w:t>
      </w:r>
      <w:del w:id="1183" w:author="Bianca Abreu - HIDROBR" w:date="2025-08-25T16:30:00Z">
        <w:r w:rsidR="000A6979" w:rsidDel="007B5F87">
          <w:rPr>
            <w:rFonts w:cs="Arial"/>
            <w:color w:val="404040"/>
          </w:rPr>
          <w:delText>para</w:delText>
        </w:r>
        <w:r w:rsidR="001A09CF" w:rsidDel="007B5F87">
          <w:rPr>
            <w:rFonts w:cs="Arial"/>
            <w:color w:val="404040"/>
          </w:rPr>
          <w:delText xml:space="preserve"> </w:delText>
        </w:r>
      </w:del>
      <w:r w:rsidR="001A09CF">
        <w:rPr>
          <w:rFonts w:cs="Arial"/>
          <w:color w:val="404040"/>
        </w:rPr>
        <w:t>colh</w:t>
      </w:r>
      <w:r w:rsidR="000A6979">
        <w:rPr>
          <w:rFonts w:cs="Arial"/>
          <w:color w:val="404040"/>
        </w:rPr>
        <w:t xml:space="preserve">er </w:t>
      </w:r>
      <w:r w:rsidR="001A09CF">
        <w:rPr>
          <w:rFonts w:cs="Arial"/>
          <w:color w:val="404040"/>
        </w:rPr>
        <w:t>a assinatura</w:t>
      </w:r>
      <w:ins w:id="1184" w:author="Bianca Abreu - HIDROBR" w:date="2025-08-25T16:32:00Z">
        <w:r w:rsidR="007B5F87">
          <w:rPr>
            <w:rFonts w:cs="Arial"/>
            <w:color w:val="404040"/>
          </w:rPr>
          <w:t xml:space="preserve"> no contrato e </w:t>
        </w:r>
      </w:ins>
      <w:del w:id="1185" w:author="Bianca Abreu - HIDROBR" w:date="2025-08-25T16:32:00Z">
        <w:r w:rsidR="001A09CF" w:rsidDel="007B5F87">
          <w:rPr>
            <w:rFonts w:cs="Arial"/>
            <w:color w:val="404040"/>
          </w:rPr>
          <w:delText xml:space="preserve"> do fornecedor</w:delText>
        </w:r>
      </w:del>
      <w:ins w:id="1186" w:author="Bianca Abreu - HIDROBR" w:date="2025-08-25T16:32:00Z">
        <w:r w:rsidR="007B5F87">
          <w:rPr>
            <w:rFonts w:cs="Arial"/>
            <w:color w:val="404040"/>
          </w:rPr>
          <w:t xml:space="preserve">o </w:t>
        </w:r>
      </w:ins>
      <w:ins w:id="1187" w:author="Bianca Abreu - HIDROBR" w:date="2025-08-25T16:33:00Z">
        <w:r w:rsidR="007B5F87">
          <w:rPr>
            <w:rFonts w:cs="Arial"/>
            <w:color w:val="404040"/>
          </w:rPr>
          <w:t xml:space="preserve">solicitar </w:t>
        </w:r>
      </w:ins>
      <w:ins w:id="1188" w:author="Bianca Abreu - HIDROBR" w:date="2025-08-25T16:34:00Z">
        <w:r w:rsidR="007B5F87">
          <w:rPr>
            <w:rFonts w:cs="Arial"/>
            <w:color w:val="404040"/>
          </w:rPr>
          <w:t>devido pree</w:t>
        </w:r>
      </w:ins>
      <w:ins w:id="1189" w:author="Bianca Abreu - HIDROBR" w:date="2025-08-25T16:35:00Z">
        <w:r w:rsidR="007B5F87">
          <w:rPr>
            <w:rFonts w:cs="Arial"/>
            <w:color w:val="404040"/>
          </w:rPr>
          <w:t>nchimento</w:t>
        </w:r>
      </w:ins>
      <w:ins w:id="1190" w:author="Bianca Abreu - HIDROBR" w:date="2025-08-25T16:33:00Z">
        <w:r w:rsidR="007B5F87">
          <w:rPr>
            <w:rFonts w:cs="Arial"/>
            <w:color w:val="404040"/>
          </w:rPr>
          <w:t xml:space="preserve"> </w:t>
        </w:r>
      </w:ins>
      <w:del w:id="1191" w:author="Bianca Abreu - HIDROBR" w:date="2025-08-25T16:32:00Z">
        <w:r w:rsidR="000A6979" w:rsidDel="007B5F87">
          <w:rPr>
            <w:rFonts w:cs="Arial"/>
            <w:color w:val="404040"/>
          </w:rPr>
          <w:delText>,</w:delText>
        </w:r>
      </w:del>
      <w:del w:id="1192" w:author="Bianca Abreu - HIDROBR" w:date="2025-08-25T16:35:00Z">
        <w:r w:rsidR="000A6979" w:rsidDel="007B5F87">
          <w:rPr>
            <w:rFonts w:cs="Arial"/>
            <w:color w:val="404040"/>
          </w:rPr>
          <w:delText xml:space="preserve"> o</w:delText>
        </w:r>
      </w:del>
      <w:ins w:id="1193" w:author="Bianca Abreu - HIDROBR" w:date="2025-08-25T16:35:00Z">
        <w:r w:rsidR="007B5F87">
          <w:rPr>
            <w:rFonts w:cs="Arial"/>
            <w:color w:val="404040"/>
          </w:rPr>
          <w:t xml:space="preserve">dos dados do </w:t>
        </w:r>
      </w:ins>
      <w:r w:rsidR="000A6979">
        <w:rPr>
          <w:rFonts w:cs="Arial"/>
          <w:color w:val="404040"/>
        </w:rPr>
        <w:t xml:space="preserve"> </w:t>
      </w:r>
      <w:del w:id="1194" w:author="Bianca Abreu - HIDROBR" w:date="2025-08-25T16:34:00Z">
        <w:r w:rsidR="007B5F87" w:rsidDel="007B5F87">
          <w:rPr>
            <w:rFonts w:cs="Arial"/>
            <w:color w:val="404040"/>
          </w:rPr>
          <w:delText xml:space="preserve">(S) </w:delText>
        </w:r>
      </w:del>
      <w:r w:rsidR="007B5F87">
        <w:rPr>
          <w:rFonts w:cs="Arial"/>
          <w:color w:val="404040"/>
        </w:rPr>
        <w:t xml:space="preserve">BOLETIM </w:t>
      </w:r>
      <w:del w:id="1195" w:author="Bianca Abreu - HIDROBR" w:date="2025-08-25T16:34:00Z">
        <w:r w:rsidR="007B5F87" w:rsidDel="007B5F87">
          <w:rPr>
            <w:rFonts w:cs="Arial"/>
            <w:color w:val="404040"/>
          </w:rPr>
          <w:delText xml:space="preserve">(NS) </w:delText>
        </w:r>
      </w:del>
      <w:r w:rsidR="007B5F87">
        <w:rPr>
          <w:rFonts w:cs="Arial"/>
          <w:color w:val="404040"/>
        </w:rPr>
        <w:t>DE MEDIÇÃO</w:t>
      </w:r>
      <w:r w:rsidR="000A6979">
        <w:rPr>
          <w:rFonts w:cs="Arial"/>
          <w:color w:val="404040"/>
        </w:rPr>
        <w:t xml:space="preserve"> </w:t>
      </w:r>
      <w:ins w:id="1196" w:author="Bianca Abreu - HIDROBR" w:date="2025-08-25T16:33:00Z">
        <w:r w:rsidR="007B5F87">
          <w:rPr>
            <w:rFonts w:cs="Arial"/>
            <w:color w:val="404040"/>
          </w:rPr>
          <w:t>(BM)</w:t>
        </w:r>
      </w:ins>
      <w:ins w:id="1197" w:author="Bianca Abreu - HIDROBR" w:date="2025-08-25T16:34:00Z">
        <w:r w:rsidR="007B5F87">
          <w:rPr>
            <w:rFonts w:cs="Arial"/>
            <w:color w:val="404040"/>
          </w:rPr>
          <w:t xml:space="preserve">, </w:t>
        </w:r>
      </w:ins>
      <w:del w:id="1198" w:author="Bianca Abreu - HIDROBR" w:date="2025-08-25T16:34:00Z">
        <w:r w:rsidR="000A6979" w:rsidDel="007B5F87">
          <w:rPr>
            <w:rFonts w:cs="Arial"/>
            <w:color w:val="404040"/>
          </w:rPr>
          <w:delText xml:space="preserve">para o devido </w:delText>
        </w:r>
        <w:r w:rsidR="00D02682" w:rsidDel="007B5F87">
          <w:rPr>
            <w:rFonts w:cs="Arial"/>
            <w:color w:val="404040"/>
          </w:rPr>
          <w:delText xml:space="preserve">preenchimento </w:delText>
        </w:r>
        <w:r w:rsidR="00C1667C" w:rsidDel="007B5F87">
          <w:rPr>
            <w:rFonts w:cs="Arial"/>
            <w:color w:val="404040"/>
          </w:rPr>
          <w:delText>do</w:delText>
        </w:r>
        <w:r w:rsidR="001A09CF" w:rsidDel="007B5F87">
          <w:rPr>
            <w:rFonts w:cs="Arial"/>
            <w:color w:val="404040"/>
          </w:rPr>
          <w:delText xml:space="preserve"> contratado</w:delText>
        </w:r>
        <w:r w:rsidDel="007B5F87">
          <w:rPr>
            <w:rFonts w:cs="Arial"/>
            <w:color w:val="404040"/>
          </w:rPr>
          <w:delText xml:space="preserve">, </w:delText>
        </w:r>
      </w:del>
      <w:r>
        <w:rPr>
          <w:rFonts w:cs="Arial"/>
          <w:color w:val="404040"/>
        </w:rPr>
        <w:t>dando autorização para</w:t>
      </w:r>
      <w:r w:rsidR="0082564F">
        <w:rPr>
          <w:rFonts w:cs="Arial"/>
          <w:color w:val="404040"/>
        </w:rPr>
        <w:t xml:space="preserve"> i</w:t>
      </w:r>
      <w:r>
        <w:rPr>
          <w:rFonts w:cs="Arial"/>
          <w:color w:val="404040"/>
        </w:rPr>
        <w:t>nici</w:t>
      </w:r>
      <w:r w:rsidR="0082564F">
        <w:rPr>
          <w:rFonts w:cs="Arial"/>
          <w:color w:val="404040"/>
        </w:rPr>
        <w:t>ar se</w:t>
      </w:r>
      <w:r>
        <w:rPr>
          <w:rFonts w:cs="Arial"/>
          <w:color w:val="404040"/>
        </w:rPr>
        <w:t xml:space="preserve">rviços. </w:t>
      </w:r>
      <w:r w:rsidR="001A09CF">
        <w:rPr>
          <w:rFonts w:cs="Arial"/>
          <w:color w:val="404040"/>
        </w:rPr>
        <w:t xml:space="preserve"> </w:t>
      </w:r>
    </w:p>
    <w:p w14:paraId="69AF3C35" w14:textId="77777777" w:rsidR="001A09CF" w:rsidRDefault="001A09CF" w:rsidP="00B37585">
      <w:pPr>
        <w:ind w:firstLine="0"/>
        <w:rPr>
          <w:rFonts w:cs="Arial"/>
          <w:color w:val="404040"/>
        </w:rPr>
      </w:pPr>
    </w:p>
    <w:p w14:paraId="02A5BB5D" w14:textId="77777777" w:rsidR="001A09CF" w:rsidRDefault="001A09CF" w:rsidP="00B37585">
      <w:pPr>
        <w:ind w:firstLine="0"/>
        <w:rPr>
          <w:ins w:id="1199" w:author="Bianca Abreu - HIDROBR" w:date="2025-08-22T15:55:00Z"/>
          <w:rFonts w:cs="Arial"/>
          <w:color w:val="404040"/>
        </w:rPr>
      </w:pPr>
      <w:r>
        <w:rPr>
          <w:rFonts w:cs="Arial"/>
          <w:color w:val="404040"/>
        </w:rPr>
        <w:t xml:space="preserve">Ressalta-se que, nenhum serviço deverá ser executado sem a formalização do contrato de trabalho. Valores e prazos executados de maneira divergente ao contratado, deverão ter autorização prévia da </w:t>
      </w:r>
      <w:r w:rsidR="00060234">
        <w:rPr>
          <w:rFonts w:cs="Arial"/>
          <w:color w:val="404040"/>
        </w:rPr>
        <w:t>Gerência da área solicitante e D</w:t>
      </w:r>
      <w:r>
        <w:rPr>
          <w:rFonts w:cs="Arial"/>
          <w:color w:val="404040"/>
        </w:rPr>
        <w:t>iretoria</w:t>
      </w:r>
      <w:r w:rsidR="00060234">
        <w:rPr>
          <w:rFonts w:cs="Arial"/>
          <w:color w:val="404040"/>
        </w:rPr>
        <w:t>. Ap</w:t>
      </w:r>
      <w:r>
        <w:rPr>
          <w:rFonts w:cs="Arial"/>
          <w:color w:val="404040"/>
        </w:rPr>
        <w:t xml:space="preserve">ós </w:t>
      </w:r>
      <w:r w:rsidR="00060234">
        <w:rPr>
          <w:rFonts w:cs="Arial"/>
          <w:color w:val="404040"/>
        </w:rPr>
        <w:t>autorizado</w:t>
      </w:r>
      <w:r>
        <w:rPr>
          <w:rFonts w:cs="Arial"/>
          <w:color w:val="404040"/>
        </w:rPr>
        <w:t xml:space="preserve">, </w:t>
      </w:r>
      <w:r w:rsidR="00060234">
        <w:rPr>
          <w:rFonts w:cs="Arial"/>
          <w:color w:val="404040"/>
        </w:rPr>
        <w:t xml:space="preserve">deve ser solicitado, junto ao setor </w:t>
      </w:r>
      <w:r w:rsidR="00F27ED8">
        <w:rPr>
          <w:rFonts w:cs="Arial"/>
          <w:color w:val="404040"/>
        </w:rPr>
        <w:t>FINANCEIRO</w:t>
      </w:r>
      <w:r w:rsidR="00060234">
        <w:rPr>
          <w:rFonts w:cs="Arial"/>
          <w:color w:val="404040"/>
        </w:rPr>
        <w:t>,</w:t>
      </w:r>
      <w:r>
        <w:rPr>
          <w:rFonts w:cs="Arial"/>
          <w:color w:val="404040"/>
        </w:rPr>
        <w:t xml:space="preserve"> os respectivos aditivos contratuais. </w:t>
      </w:r>
    </w:p>
    <w:p w14:paraId="2B1186CC" w14:textId="77777777" w:rsidR="00DC509D" w:rsidRDefault="00DC509D" w:rsidP="00B37585">
      <w:pPr>
        <w:ind w:firstLine="0"/>
        <w:rPr>
          <w:rFonts w:cs="Arial"/>
          <w:color w:val="404040"/>
        </w:rPr>
      </w:pPr>
    </w:p>
    <w:p w14:paraId="5A6D19CD" w14:textId="77777777" w:rsidR="00DC509D" w:rsidRPr="00D4598B" w:rsidRDefault="00DC509D">
      <w:pPr>
        <w:pStyle w:val="Ttulo2"/>
        <w:numPr>
          <w:ilvl w:val="1"/>
          <w:numId w:val="39"/>
        </w:numPr>
        <w:jc w:val="left"/>
        <w:rPr>
          <w:ins w:id="1200" w:author="Bianca Abreu - HIDROBR" w:date="2025-08-22T15:55:00Z"/>
          <w:sz w:val="22"/>
          <w:szCs w:val="22"/>
        </w:rPr>
        <w:pPrChange w:id="1201" w:author="Bianca Abreu - HIDROBR" w:date="2025-08-22T16:46:00Z">
          <w:pPr>
            <w:pStyle w:val="Ttulo2"/>
            <w:numPr>
              <w:ilvl w:val="1"/>
              <w:numId w:val="43"/>
            </w:numPr>
            <w:ind w:left="720" w:hanging="360"/>
            <w:jc w:val="left"/>
          </w:pPr>
        </w:pPrChange>
      </w:pPr>
      <w:commentRangeStart w:id="1202"/>
      <w:ins w:id="1203" w:author="Bianca Abreu - HIDROBR" w:date="2025-08-22T15:56:00Z">
        <w:r>
          <w:rPr>
            <w:sz w:val="22"/>
            <w:szCs w:val="22"/>
          </w:rPr>
          <w:t xml:space="preserve">GESTÃO </w:t>
        </w:r>
      </w:ins>
      <w:ins w:id="1204" w:author="Bianca Abreu - HIDROBR" w:date="2025-08-22T15:55:00Z">
        <w:r w:rsidRPr="00D4598B">
          <w:rPr>
            <w:sz w:val="22"/>
            <w:szCs w:val="22"/>
          </w:rPr>
          <w:t>DOS FORNECEDORES</w:t>
        </w:r>
      </w:ins>
      <w:commentRangeEnd w:id="1202"/>
      <w:ins w:id="1205" w:author="Bianca Abreu - HIDROBR" w:date="2025-08-22T15:56:00Z">
        <w:r>
          <w:rPr>
            <w:rStyle w:val="Refdecomentrio"/>
            <w:b w:val="0"/>
            <w:bCs w:val="0"/>
            <w:caps w:val="0"/>
          </w:rPr>
          <w:commentReference w:id="1202"/>
        </w:r>
      </w:ins>
    </w:p>
    <w:p w14:paraId="2683A836" w14:textId="77777777" w:rsidR="00C921BA" w:rsidRDefault="00C921BA" w:rsidP="00B37585">
      <w:pPr>
        <w:ind w:firstLine="0"/>
        <w:rPr>
          <w:ins w:id="1206" w:author="Bianca Abreu - HIDROBR" w:date="2025-08-22T15:55:00Z"/>
          <w:rFonts w:cs="Arial"/>
          <w:color w:val="404040"/>
        </w:rPr>
      </w:pPr>
    </w:p>
    <w:p w14:paraId="23D8F82F" w14:textId="77777777" w:rsidR="00DC509D" w:rsidDel="00DC509D" w:rsidRDefault="00DC509D" w:rsidP="00B37585">
      <w:pPr>
        <w:ind w:firstLine="0"/>
        <w:rPr>
          <w:del w:id="1207" w:author="Bianca Abreu - HIDROBR" w:date="2025-08-22T15:56:00Z"/>
          <w:rFonts w:cs="Arial"/>
          <w:color w:val="404040"/>
        </w:rPr>
      </w:pPr>
    </w:p>
    <w:p w14:paraId="55B5F160" w14:textId="77777777" w:rsidR="00C921BA" w:rsidDel="00DC509D" w:rsidRDefault="00C921BA">
      <w:pPr>
        <w:numPr>
          <w:ilvl w:val="0"/>
          <w:numId w:val="39"/>
        </w:numPr>
        <w:rPr>
          <w:del w:id="1208" w:author="Bianca Abreu - HIDROBR" w:date="2025-08-22T15:55:00Z"/>
          <w:rFonts w:cs="Arial"/>
          <w:color w:val="404040"/>
        </w:rPr>
        <w:pPrChange w:id="1209" w:author="Bianca Abreu - HIDROBR" w:date="2025-08-22T15:56:00Z">
          <w:pPr>
            <w:numPr>
              <w:numId w:val="43"/>
            </w:numPr>
            <w:ind w:left="720" w:hanging="360"/>
          </w:pPr>
        </w:pPrChange>
      </w:pPr>
    </w:p>
    <w:p w14:paraId="3FF9C299" w14:textId="77777777" w:rsidR="00C921BA" w:rsidRPr="00DC509D" w:rsidDel="003B78A9" w:rsidRDefault="00C921BA">
      <w:pPr>
        <w:numPr>
          <w:ilvl w:val="0"/>
          <w:numId w:val="39"/>
        </w:numPr>
        <w:rPr>
          <w:del w:id="1210" w:author="Bianca Abreu - HIDROBR" w:date="2025-08-22T15:25:00Z"/>
          <w:szCs w:val="22"/>
          <w:rPrChange w:id="1211" w:author="Bianca Abreu - HIDROBR" w:date="2025-08-22T15:55:00Z">
            <w:rPr>
              <w:del w:id="1212" w:author="Bianca Abreu - HIDROBR" w:date="2025-08-22T15:25:00Z"/>
              <w:rFonts w:cs="Arial"/>
              <w:color w:val="404040"/>
            </w:rPr>
          </w:rPrChange>
        </w:rPr>
        <w:pPrChange w:id="1213" w:author="Bianca Abreu - HIDROBR" w:date="2025-08-22T15:56:00Z">
          <w:pPr>
            <w:numPr>
              <w:numId w:val="43"/>
            </w:numPr>
            <w:ind w:left="720" w:hanging="360"/>
          </w:pPr>
        </w:pPrChange>
      </w:pPr>
    </w:p>
    <w:p w14:paraId="6BAB2F70" w14:textId="77777777" w:rsidR="00C921BA" w:rsidRPr="00DC509D" w:rsidDel="003B78A9" w:rsidRDefault="00C921BA">
      <w:pPr>
        <w:numPr>
          <w:ilvl w:val="0"/>
          <w:numId w:val="39"/>
        </w:numPr>
        <w:rPr>
          <w:del w:id="1214" w:author="Bianca Abreu - HIDROBR" w:date="2025-08-22T15:25:00Z"/>
          <w:szCs w:val="22"/>
          <w:rPrChange w:id="1215" w:author="Bianca Abreu - HIDROBR" w:date="2025-08-22T15:55:00Z">
            <w:rPr>
              <w:del w:id="1216" w:author="Bianca Abreu - HIDROBR" w:date="2025-08-22T15:25:00Z"/>
              <w:rFonts w:cs="Arial"/>
              <w:color w:val="404040"/>
            </w:rPr>
          </w:rPrChange>
        </w:rPr>
        <w:pPrChange w:id="1217" w:author="Bianca Abreu - HIDROBR" w:date="2025-08-22T15:56:00Z">
          <w:pPr>
            <w:numPr>
              <w:numId w:val="43"/>
            </w:numPr>
            <w:ind w:left="720" w:hanging="360"/>
          </w:pPr>
        </w:pPrChange>
      </w:pPr>
    </w:p>
    <w:p w14:paraId="2147BCF2" w14:textId="77777777" w:rsidR="005027BF" w:rsidRPr="00D4598B" w:rsidDel="00DC509D" w:rsidRDefault="00C62D2A">
      <w:pPr>
        <w:pStyle w:val="Ttulo2"/>
        <w:numPr>
          <w:ilvl w:val="1"/>
          <w:numId w:val="39"/>
        </w:numPr>
        <w:jc w:val="left"/>
        <w:rPr>
          <w:del w:id="1218" w:author="Bianca Abreu - HIDROBR" w:date="2025-08-22T15:56:00Z"/>
          <w:sz w:val="22"/>
          <w:szCs w:val="22"/>
        </w:rPr>
        <w:pPrChange w:id="1219" w:author="Bianca Abreu - HIDROBR" w:date="2025-08-22T15:56:00Z">
          <w:pPr>
            <w:pStyle w:val="Ttulo2"/>
            <w:numPr>
              <w:ilvl w:val="1"/>
              <w:numId w:val="43"/>
            </w:numPr>
            <w:ind w:left="720" w:hanging="360"/>
            <w:jc w:val="left"/>
          </w:pPr>
        </w:pPrChange>
      </w:pPr>
      <w:del w:id="1220" w:author="Bianca Abreu - HIDROBR" w:date="2025-08-22T15:25:00Z">
        <w:r w:rsidRPr="00DC509D" w:rsidDel="003B78A9">
          <w:rPr>
            <w:caps w:val="0"/>
            <w:sz w:val="22"/>
            <w:szCs w:val="22"/>
            <w:rPrChange w:id="1221" w:author="Bianca Abreu - HIDROBR" w:date="2025-08-22T15:55:00Z">
              <w:rPr>
                <w:rFonts w:cs="Arial"/>
                <w:b w:val="0"/>
                <w:bCs w:val="0"/>
                <w:color w:val="404040"/>
              </w:rPr>
            </w:rPrChange>
          </w:rPr>
          <w:br w:type="page"/>
        </w:r>
      </w:del>
      <w:commentRangeStart w:id="1222"/>
      <w:del w:id="1223" w:author="Bianca Abreu - HIDROBR" w:date="2025-08-22T15:56:00Z">
        <w:r w:rsidR="005027BF" w:rsidRPr="00D4598B" w:rsidDel="00DC509D">
          <w:rPr>
            <w:sz w:val="22"/>
            <w:szCs w:val="22"/>
          </w:rPr>
          <w:delText>GESTÃO DOS FORNECEDORES</w:delText>
        </w:r>
        <w:commentRangeEnd w:id="1222"/>
        <w:r w:rsidR="003526DC" w:rsidRPr="00D4598B" w:rsidDel="00DC509D">
          <w:rPr>
            <w:sz w:val="22"/>
            <w:szCs w:val="22"/>
          </w:rPr>
          <w:commentReference w:id="1222"/>
        </w:r>
      </w:del>
    </w:p>
    <w:p w14:paraId="5828610F" w14:textId="77777777" w:rsidR="005027BF" w:rsidRPr="0058208F" w:rsidDel="00DC509D" w:rsidRDefault="005027BF" w:rsidP="003F0351">
      <w:pPr>
        <w:tabs>
          <w:tab w:val="left" w:pos="540"/>
        </w:tabs>
        <w:rPr>
          <w:del w:id="1224" w:author="Bianca Abreu - HIDROBR" w:date="2025-08-22T15:56:00Z"/>
          <w:rFonts w:cs="Arial"/>
          <w:b/>
          <w:bCs/>
          <w:color w:val="404040"/>
        </w:rPr>
      </w:pPr>
    </w:p>
    <w:p w14:paraId="202071CA" w14:textId="77777777" w:rsidR="003F0351" w:rsidDel="00D47F21" w:rsidRDefault="005027BF" w:rsidP="003F0351">
      <w:pPr>
        <w:ind w:firstLine="0"/>
        <w:rPr>
          <w:del w:id="1225" w:author="Bianca Abreu - HIDROBR" w:date="2025-08-25T16:38:00Z"/>
          <w:rFonts w:cs="Arial"/>
          <w:color w:val="404040"/>
        </w:rPr>
      </w:pPr>
      <w:del w:id="1226" w:author="Bianca Abreu - HIDROBR" w:date="2025-08-25T16:36:00Z">
        <w:r w:rsidDel="00D47F21">
          <w:rPr>
            <w:rFonts w:cs="Arial"/>
            <w:color w:val="404040"/>
          </w:rPr>
          <w:delText xml:space="preserve">Após </w:delText>
        </w:r>
        <w:r w:rsidR="00D03792" w:rsidDel="00D47F21">
          <w:rPr>
            <w:rFonts w:cs="Arial"/>
            <w:color w:val="404040"/>
          </w:rPr>
          <w:delText>a seleção do fornecedor</w:delText>
        </w:r>
      </w:del>
      <w:ins w:id="1227" w:author="Bianca Abreu - HIDROBR" w:date="2025-08-25T16:36:00Z">
        <w:r w:rsidR="00D47F21">
          <w:rPr>
            <w:rFonts w:cs="Arial"/>
            <w:color w:val="404040"/>
          </w:rPr>
          <w:t xml:space="preserve">Todo o histórico, desde a SOLICITAÇÃO DE PROSPECÇÃO </w:t>
        </w:r>
      </w:ins>
      <w:ins w:id="1228" w:author="Bianca Abreu - HIDROBR" w:date="2025-08-25T16:37:00Z">
        <w:r w:rsidR="00D47F21">
          <w:rPr>
            <w:rFonts w:cs="Arial"/>
            <w:color w:val="404040"/>
          </w:rPr>
          <w:t xml:space="preserve">ficarão armazenados no BANCO DE DADOS INTEGRADO podendo ser extraídos relatórios e informações </w:t>
        </w:r>
      </w:ins>
      <w:ins w:id="1229" w:author="Bianca Abreu - HIDROBR" w:date="2025-08-25T16:38:00Z">
        <w:r w:rsidR="00D47F21">
          <w:rPr>
            <w:rFonts w:cs="Arial"/>
            <w:color w:val="404040"/>
          </w:rPr>
          <w:t xml:space="preserve">necessárias, bastando ter o login cadastrado. </w:t>
        </w:r>
      </w:ins>
      <w:del w:id="1230" w:author="Bianca Abreu - HIDROBR" w:date="2025-08-25T16:36:00Z">
        <w:r w:rsidR="00D03792" w:rsidDel="00D47F21">
          <w:rPr>
            <w:rFonts w:cs="Arial"/>
            <w:color w:val="404040"/>
          </w:rPr>
          <w:delText xml:space="preserve"> </w:delText>
        </w:r>
      </w:del>
      <w:del w:id="1231" w:author="Bianca Abreu - HIDROBR" w:date="2025-08-25T16:37:00Z">
        <w:r w:rsidR="0082564F" w:rsidDel="00D47F21">
          <w:rPr>
            <w:rFonts w:cs="Arial"/>
            <w:color w:val="404040"/>
          </w:rPr>
          <w:delText>deve-se criar um</w:delText>
        </w:r>
        <w:r w:rsidDel="00D47F21">
          <w:rPr>
            <w:rFonts w:cs="Arial"/>
            <w:color w:val="404040"/>
          </w:rPr>
          <w:delText xml:space="preserve">a pasta para cada fornecedor </w:delText>
        </w:r>
        <w:r w:rsidR="0082564F" w:rsidDel="00D47F21">
          <w:rPr>
            <w:rFonts w:cs="Arial"/>
            <w:color w:val="404040"/>
          </w:rPr>
          <w:delText>no diretório</w:delText>
        </w:r>
        <w:r w:rsidR="003F0351" w:rsidDel="00D47F21">
          <w:rPr>
            <w:rFonts w:cs="Arial"/>
            <w:color w:val="404040"/>
          </w:rPr>
          <w:delText xml:space="preserve"> </w:delText>
        </w:r>
        <w:r w:rsidR="0082564F" w:rsidRPr="0082564F" w:rsidDel="00D47F21">
          <w:rPr>
            <w:rFonts w:cs="Arial"/>
            <w:color w:val="404040"/>
          </w:rPr>
          <w:delText>"S:\Gestão"</w:delText>
        </w:r>
        <w:r w:rsidR="0082564F" w:rsidDel="00D47F21">
          <w:rPr>
            <w:rFonts w:cs="Arial"/>
            <w:color w:val="404040"/>
          </w:rPr>
          <w:delText>, em que devem ser</w:delText>
        </w:r>
        <w:r w:rsidDel="00D47F21">
          <w:rPr>
            <w:rFonts w:cs="Arial"/>
            <w:color w:val="404040"/>
          </w:rPr>
          <w:delText xml:space="preserve"> armazenad</w:delText>
        </w:r>
        <w:r w:rsidR="003F0351" w:rsidDel="00D47F21">
          <w:rPr>
            <w:rFonts w:cs="Arial"/>
            <w:color w:val="404040"/>
          </w:rPr>
          <w:delText>o</w:delText>
        </w:r>
        <w:r w:rsidDel="00D47F21">
          <w:rPr>
            <w:rFonts w:cs="Arial"/>
            <w:color w:val="404040"/>
          </w:rPr>
          <w:delText>s</w:delText>
        </w:r>
      </w:del>
      <w:del w:id="1232" w:author="Bianca Abreu - HIDROBR" w:date="2025-08-25T16:38:00Z">
        <w:r w:rsidR="003F0351" w:rsidDel="00D47F21">
          <w:rPr>
            <w:rFonts w:cs="Arial"/>
            <w:color w:val="404040"/>
          </w:rPr>
          <w:delText xml:space="preserve">: </w:delText>
        </w:r>
      </w:del>
    </w:p>
    <w:p w14:paraId="17BA1718" w14:textId="77777777" w:rsidR="003F0351" w:rsidRDefault="003F0351" w:rsidP="003F0351">
      <w:pPr>
        <w:ind w:firstLine="0"/>
        <w:rPr>
          <w:ins w:id="1233" w:author="Bianca Abreu - HIDROBR" w:date="2025-08-25T16:38:00Z"/>
          <w:rFonts w:cs="Arial"/>
          <w:color w:val="404040"/>
        </w:rPr>
      </w:pPr>
    </w:p>
    <w:p w14:paraId="5914BCD9" w14:textId="77777777" w:rsidR="00D47F21" w:rsidRDefault="00D47F21" w:rsidP="003F0351">
      <w:pPr>
        <w:ind w:firstLine="0"/>
        <w:rPr>
          <w:ins w:id="1234" w:author="Bianca Abreu - HIDROBR" w:date="2025-08-25T16:38:00Z"/>
          <w:rFonts w:cs="Arial"/>
          <w:color w:val="404040"/>
        </w:rPr>
      </w:pPr>
    </w:p>
    <w:p w14:paraId="0B9DB577" w14:textId="77777777" w:rsidR="00D47F21" w:rsidRDefault="00D47F21" w:rsidP="003F0351">
      <w:pPr>
        <w:ind w:firstLine="0"/>
        <w:rPr>
          <w:ins w:id="1235" w:author="Bianca Abreu - HIDROBR" w:date="2025-08-25T16:38:00Z"/>
          <w:rFonts w:cs="Arial"/>
          <w:color w:val="404040"/>
        </w:rPr>
      </w:pPr>
      <w:ins w:id="1236" w:author="Bianca Abreu - HIDROBR" w:date="2025-08-25T16:38:00Z">
        <w:r>
          <w:rPr>
            <w:rFonts w:cs="Arial"/>
            <w:color w:val="404040"/>
          </w:rPr>
          <w:t xml:space="preserve">O BANCO DE DADOS INTEGRADO armazenará informações como: </w:t>
        </w:r>
      </w:ins>
    </w:p>
    <w:p w14:paraId="3C474789" w14:textId="77777777" w:rsidR="00D47F21" w:rsidRDefault="00D47F21" w:rsidP="003F0351">
      <w:pPr>
        <w:ind w:firstLine="0"/>
        <w:rPr>
          <w:rFonts w:cs="Arial"/>
          <w:color w:val="404040"/>
        </w:rPr>
      </w:pPr>
    </w:p>
    <w:p w14:paraId="15901A2E" w14:textId="77777777" w:rsidR="003F0351" w:rsidRDefault="005027BF" w:rsidP="003F0351">
      <w:pPr>
        <w:numPr>
          <w:ilvl w:val="0"/>
          <w:numId w:val="38"/>
        </w:numPr>
        <w:rPr>
          <w:rFonts w:cs="Arial"/>
          <w:color w:val="404040"/>
        </w:rPr>
      </w:pPr>
      <w:del w:id="1237" w:author="Bianca Abreu - HIDROBR" w:date="2025-08-25T16:38:00Z">
        <w:r w:rsidDel="00D47F21">
          <w:rPr>
            <w:rFonts w:cs="Arial"/>
            <w:color w:val="404040"/>
          </w:rPr>
          <w:delText xml:space="preserve">as informações e </w:delText>
        </w:r>
      </w:del>
      <w:r>
        <w:rPr>
          <w:rFonts w:cs="Arial"/>
          <w:color w:val="404040"/>
        </w:rPr>
        <w:t>documentos do processo de contratação</w:t>
      </w:r>
      <w:r w:rsidR="003F0351">
        <w:rPr>
          <w:rFonts w:cs="Arial"/>
          <w:color w:val="404040"/>
        </w:rPr>
        <w:t>;</w:t>
      </w:r>
    </w:p>
    <w:p w14:paraId="54490E28" w14:textId="77777777" w:rsidR="003F0351" w:rsidDel="00D47F21" w:rsidRDefault="005027BF" w:rsidP="003F0351">
      <w:pPr>
        <w:numPr>
          <w:ilvl w:val="0"/>
          <w:numId w:val="38"/>
        </w:numPr>
        <w:rPr>
          <w:del w:id="1238" w:author="Bianca Abreu - HIDROBR" w:date="2025-08-25T16:38:00Z"/>
          <w:rFonts w:cs="Arial"/>
          <w:color w:val="404040"/>
        </w:rPr>
      </w:pPr>
      <w:del w:id="1239" w:author="Bianca Abreu - HIDROBR" w:date="2025-08-25T16:38:00Z">
        <w:r w:rsidDel="00D47F21">
          <w:rPr>
            <w:rFonts w:cs="Arial"/>
            <w:color w:val="404040"/>
          </w:rPr>
          <w:delText>as SCs</w:delText>
        </w:r>
        <w:r w:rsidR="003F0351" w:rsidDel="00D47F21">
          <w:rPr>
            <w:rFonts w:cs="Arial"/>
            <w:color w:val="404040"/>
          </w:rPr>
          <w:delText>;</w:delText>
        </w:r>
      </w:del>
    </w:p>
    <w:p w14:paraId="11B0FE42" w14:textId="77777777" w:rsidR="003F0351" w:rsidRDefault="003F0351" w:rsidP="003F0351">
      <w:pPr>
        <w:numPr>
          <w:ilvl w:val="0"/>
          <w:numId w:val="38"/>
        </w:numPr>
        <w:rPr>
          <w:rFonts w:cs="Arial"/>
          <w:color w:val="404040"/>
        </w:rPr>
      </w:pPr>
      <w:r>
        <w:rPr>
          <w:rFonts w:cs="Arial"/>
          <w:color w:val="404040"/>
        </w:rPr>
        <w:t xml:space="preserve">os </w:t>
      </w:r>
      <w:del w:id="1240" w:author="Bianca Abreu - HIDROBR" w:date="2025-08-22T15:56:00Z">
        <w:r w:rsidDel="00817F88">
          <w:rPr>
            <w:rFonts w:cs="Arial"/>
            <w:color w:val="404040"/>
          </w:rPr>
          <w:delText>Boletins de Medição (</w:delText>
        </w:r>
      </w:del>
      <w:proofErr w:type="spellStart"/>
      <w:r>
        <w:rPr>
          <w:rFonts w:cs="Arial"/>
          <w:color w:val="404040"/>
        </w:rPr>
        <w:t>BM</w:t>
      </w:r>
      <w:ins w:id="1241" w:author="Bianca Abreu - HIDROBR" w:date="2025-08-22T15:56:00Z">
        <w:r w:rsidR="00817F88">
          <w:rPr>
            <w:rFonts w:cs="Arial"/>
            <w:color w:val="404040"/>
          </w:rPr>
          <w:t>s</w:t>
        </w:r>
      </w:ins>
      <w:proofErr w:type="spellEnd"/>
      <w:del w:id="1242" w:author="Bianca Abreu - HIDROBR" w:date="2025-08-22T15:56:00Z">
        <w:r w:rsidDel="00817F88">
          <w:rPr>
            <w:rFonts w:cs="Arial"/>
            <w:color w:val="404040"/>
          </w:rPr>
          <w:delText>)</w:delText>
        </w:r>
      </w:del>
      <w:r>
        <w:rPr>
          <w:rFonts w:cs="Arial"/>
          <w:color w:val="404040"/>
        </w:rPr>
        <w:t>;</w:t>
      </w:r>
    </w:p>
    <w:p w14:paraId="4E16E8C4" w14:textId="77777777" w:rsidR="005027BF" w:rsidRDefault="005027BF" w:rsidP="003F0351">
      <w:pPr>
        <w:numPr>
          <w:ilvl w:val="0"/>
          <w:numId w:val="38"/>
        </w:numPr>
        <w:rPr>
          <w:rFonts w:cs="Arial"/>
          <w:color w:val="404040"/>
        </w:rPr>
      </w:pPr>
      <w:r>
        <w:rPr>
          <w:rFonts w:cs="Arial"/>
          <w:color w:val="404040"/>
        </w:rPr>
        <w:t>os resultados dos indicadores de qualidade</w:t>
      </w:r>
      <w:r w:rsidR="003F0351">
        <w:rPr>
          <w:rFonts w:cs="Arial"/>
          <w:color w:val="404040"/>
        </w:rPr>
        <w:t xml:space="preserve">, e </w:t>
      </w:r>
    </w:p>
    <w:p w14:paraId="5FEC8948" w14:textId="77777777" w:rsidR="003F0351" w:rsidRDefault="003F0351" w:rsidP="003F0351">
      <w:pPr>
        <w:numPr>
          <w:ilvl w:val="0"/>
          <w:numId w:val="38"/>
        </w:numPr>
        <w:rPr>
          <w:rFonts w:cs="Arial"/>
          <w:color w:val="404040"/>
        </w:rPr>
      </w:pPr>
      <w:r>
        <w:rPr>
          <w:rFonts w:cs="Arial"/>
          <w:color w:val="404040"/>
        </w:rPr>
        <w:t xml:space="preserve">demais itens de apoio para o monitoramento do fornecedor. </w:t>
      </w:r>
    </w:p>
    <w:p w14:paraId="105B8672" w14:textId="77777777" w:rsidR="005027BF" w:rsidRDefault="005027BF" w:rsidP="003F0351">
      <w:pPr>
        <w:ind w:firstLine="0"/>
        <w:rPr>
          <w:rFonts w:cs="Arial"/>
          <w:color w:val="404040"/>
        </w:rPr>
      </w:pPr>
    </w:p>
    <w:p w14:paraId="22417D7C" w14:textId="77777777" w:rsidR="005027BF" w:rsidRDefault="005027BF" w:rsidP="003F0351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É de responsabilidade da </w:t>
      </w:r>
      <w:r w:rsidR="00D47F21">
        <w:rPr>
          <w:rFonts w:cs="Arial"/>
          <w:color w:val="404040"/>
        </w:rPr>
        <w:t xml:space="preserve">ÁREA </w:t>
      </w:r>
      <w:del w:id="1243" w:author="Bianca Abreu - HIDROBR" w:date="2025-08-25T16:35:00Z">
        <w:r w:rsidR="00D47F21" w:rsidDel="00D47F21">
          <w:rPr>
            <w:rFonts w:cs="Arial"/>
            <w:color w:val="404040"/>
          </w:rPr>
          <w:delText>SOLICITANTE</w:delText>
        </w:r>
      </w:del>
      <w:ins w:id="1244" w:author="Bianca Abreu - HIDROBR" w:date="2025-08-25T16:35:00Z">
        <w:r w:rsidR="00D47F21">
          <w:rPr>
            <w:rFonts w:cs="Arial"/>
            <w:color w:val="404040"/>
          </w:rPr>
          <w:t>DEMANDANTE</w:t>
        </w:r>
      </w:ins>
      <w:r>
        <w:rPr>
          <w:rFonts w:cs="Arial"/>
          <w:color w:val="404040"/>
        </w:rPr>
        <w:t xml:space="preserve">, a gestão do </w:t>
      </w:r>
      <w:r w:rsidR="00D47F21">
        <w:rPr>
          <w:rFonts w:cs="Arial"/>
          <w:color w:val="404040"/>
        </w:rPr>
        <w:t xml:space="preserve">FORNECEDOR </w:t>
      </w:r>
      <w:r>
        <w:rPr>
          <w:rFonts w:cs="Arial"/>
          <w:color w:val="404040"/>
        </w:rPr>
        <w:t xml:space="preserve">durante a vigência </w:t>
      </w:r>
      <w:r w:rsidR="003F0351">
        <w:rPr>
          <w:rFonts w:cs="Arial"/>
          <w:color w:val="404040"/>
        </w:rPr>
        <w:t>do contrato</w:t>
      </w:r>
      <w:r>
        <w:rPr>
          <w:rFonts w:cs="Arial"/>
          <w:color w:val="404040"/>
        </w:rPr>
        <w:t xml:space="preserve">, bem como, pela garantia da realização </w:t>
      </w:r>
      <w:r w:rsidR="00D03792">
        <w:rPr>
          <w:rFonts w:cs="Arial"/>
          <w:color w:val="404040"/>
        </w:rPr>
        <w:t>dos processos</w:t>
      </w:r>
      <w:r>
        <w:rPr>
          <w:rFonts w:cs="Arial"/>
          <w:color w:val="404040"/>
        </w:rPr>
        <w:t xml:space="preserve"> de </w:t>
      </w:r>
      <w:commentRangeStart w:id="1245"/>
      <w:r>
        <w:rPr>
          <w:rFonts w:cs="Arial"/>
          <w:color w:val="404040"/>
        </w:rPr>
        <w:t>avaliação de qualidade e cumprimento do escopo contratado</w:t>
      </w:r>
      <w:commentRangeEnd w:id="1245"/>
      <w:r w:rsidR="00595DBE">
        <w:rPr>
          <w:rStyle w:val="Refdecomentrio"/>
        </w:rPr>
        <w:commentReference w:id="1245"/>
      </w:r>
      <w:r>
        <w:rPr>
          <w:rFonts w:cs="Arial"/>
          <w:color w:val="404040"/>
        </w:rPr>
        <w:t>.</w:t>
      </w:r>
    </w:p>
    <w:p w14:paraId="4577CF1F" w14:textId="77777777" w:rsidR="0082564F" w:rsidRDefault="0082564F" w:rsidP="005027BF">
      <w:pPr>
        <w:ind w:firstLine="0"/>
        <w:rPr>
          <w:rFonts w:cs="Arial"/>
          <w:color w:val="404040"/>
        </w:rPr>
      </w:pPr>
    </w:p>
    <w:p w14:paraId="2051A045" w14:textId="77777777" w:rsidR="0082564F" w:rsidRDefault="0082564F" w:rsidP="005027BF">
      <w:pPr>
        <w:ind w:firstLine="0"/>
        <w:rPr>
          <w:rFonts w:cs="Arial"/>
          <w:color w:val="404040"/>
        </w:rPr>
      </w:pPr>
    </w:p>
    <w:p w14:paraId="767E3FE5" w14:textId="77777777" w:rsidR="0082564F" w:rsidRPr="00D4598B" w:rsidRDefault="0082564F">
      <w:pPr>
        <w:pStyle w:val="Ttulo2"/>
        <w:numPr>
          <w:ilvl w:val="1"/>
          <w:numId w:val="39"/>
        </w:numPr>
        <w:jc w:val="left"/>
        <w:rPr>
          <w:sz w:val="22"/>
          <w:szCs w:val="22"/>
        </w:rPr>
        <w:pPrChange w:id="1246" w:author="Bianca Abreu - HIDROBR" w:date="2025-08-22T16:46:00Z">
          <w:pPr>
            <w:pStyle w:val="Ttulo2"/>
            <w:numPr>
              <w:ilvl w:val="1"/>
              <w:numId w:val="43"/>
            </w:numPr>
            <w:ind w:left="720" w:hanging="360"/>
            <w:jc w:val="left"/>
          </w:pPr>
        </w:pPrChange>
      </w:pPr>
      <w:commentRangeStart w:id="1247"/>
      <w:r w:rsidRPr="00D4598B">
        <w:rPr>
          <w:sz w:val="22"/>
          <w:szCs w:val="22"/>
        </w:rPr>
        <w:t>MONITORAMENTO DOS FORNECEDORES</w:t>
      </w:r>
      <w:commentRangeEnd w:id="1247"/>
      <w:r w:rsidR="003F0351" w:rsidRPr="00D4598B">
        <w:rPr>
          <w:sz w:val="22"/>
          <w:szCs w:val="22"/>
        </w:rPr>
        <w:commentReference w:id="1247"/>
      </w:r>
    </w:p>
    <w:p w14:paraId="3D6575ED" w14:textId="69B8CBDD" w:rsidR="0082564F" w:rsidRDefault="0082564F" w:rsidP="005027BF">
      <w:pPr>
        <w:ind w:firstLine="0"/>
        <w:rPr>
          <w:rFonts w:cs="Arial"/>
          <w:color w:val="404040"/>
        </w:rPr>
      </w:pPr>
    </w:p>
    <w:p w14:paraId="0CD6194F" w14:textId="32330F68" w:rsidR="00F53BD7" w:rsidRDefault="00845EA4" w:rsidP="005027BF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>O monitoramento dos fornecedores deve ser contínuo, com o objetivo de assegurar que todos os produtos e serviços entregues atendam integralmente aos requisitos de qualidade, prazo</w:t>
      </w:r>
      <w:r w:rsidR="005234C6">
        <w:rPr>
          <w:rFonts w:cs="Arial"/>
          <w:color w:val="404040"/>
        </w:rPr>
        <w:t xml:space="preserve">s condições contratuais definidos. </w:t>
      </w:r>
    </w:p>
    <w:p w14:paraId="4D70B546" w14:textId="7B2737DE" w:rsidR="001A022F" w:rsidRDefault="001A022F" w:rsidP="005027BF">
      <w:pPr>
        <w:ind w:firstLine="0"/>
        <w:rPr>
          <w:rFonts w:cs="Arial"/>
          <w:color w:val="404040"/>
        </w:rPr>
      </w:pPr>
    </w:p>
    <w:p w14:paraId="07BE5CD8" w14:textId="384983DE" w:rsidR="001A022F" w:rsidRDefault="001E1AEA" w:rsidP="005027BF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O acompanhamento deve ser realizado </w:t>
      </w:r>
      <w:proofErr w:type="gramStart"/>
      <w:r>
        <w:rPr>
          <w:rFonts w:cs="Arial"/>
          <w:color w:val="404040"/>
        </w:rPr>
        <w:t>pro</w:t>
      </w:r>
      <w:proofErr w:type="gramEnd"/>
      <w:r>
        <w:rPr>
          <w:rFonts w:cs="Arial"/>
          <w:color w:val="404040"/>
        </w:rPr>
        <w:t xml:space="preserve"> meio de diferentes mecanismos, tais como auditorias periódicas e inspeções</w:t>
      </w:r>
      <w:r w:rsidR="00906E58">
        <w:rPr>
          <w:rFonts w:cs="Arial"/>
          <w:color w:val="404040"/>
        </w:rPr>
        <w:t>, quando aplicável, bem como pelo controle dos prazos e da qualidade das entregas</w:t>
      </w:r>
      <w:r w:rsidR="00DC47C4">
        <w:rPr>
          <w:rFonts w:cs="Arial"/>
          <w:color w:val="404040"/>
        </w:rPr>
        <w:t xml:space="preserve">. </w:t>
      </w:r>
      <w:r w:rsidR="00CD64B4">
        <w:rPr>
          <w:rFonts w:cs="Arial"/>
          <w:color w:val="404040"/>
        </w:rPr>
        <w:t>Sempre que forem identificadas não conformidades</w:t>
      </w:r>
      <w:r w:rsidR="00066705">
        <w:rPr>
          <w:rFonts w:cs="Arial"/>
          <w:color w:val="404040"/>
        </w:rPr>
        <w:t>,</w:t>
      </w:r>
      <w:r w:rsidR="00CD64B4">
        <w:rPr>
          <w:rFonts w:cs="Arial"/>
          <w:color w:val="404040"/>
        </w:rPr>
        <w:t xml:space="preserve"> estas devem ser registradas</w:t>
      </w:r>
      <w:r w:rsidR="00066705">
        <w:rPr>
          <w:rFonts w:cs="Arial"/>
          <w:color w:val="404040"/>
        </w:rPr>
        <w:t xml:space="preserve"> e</w:t>
      </w:r>
      <w:r w:rsidR="00656C18">
        <w:rPr>
          <w:rFonts w:cs="Arial"/>
          <w:color w:val="404040"/>
        </w:rPr>
        <w:t xml:space="preserve"> tratadas com base em procedimentos internos, garantindo a adoção de ações corretivas </w:t>
      </w:r>
      <w:r w:rsidR="000C6B31">
        <w:rPr>
          <w:rFonts w:cs="Arial"/>
          <w:color w:val="404040"/>
        </w:rPr>
        <w:t xml:space="preserve">ou preventivas eficazes. Além disso, o </w:t>
      </w:r>
      <w:r w:rsidR="00A43073">
        <w:rPr>
          <w:rFonts w:cs="Arial"/>
          <w:color w:val="404040"/>
        </w:rPr>
        <w:t xml:space="preserve">responsável pela contratação deve manter uma comunicação proativa e transparente com </w:t>
      </w:r>
      <w:r w:rsidR="008546DA">
        <w:rPr>
          <w:rFonts w:cs="Arial"/>
          <w:color w:val="404040"/>
        </w:rPr>
        <w:t>o seu fornecedor, com o objetivo de prevenir problemas e fortal</w:t>
      </w:r>
      <w:r w:rsidR="00F656DC">
        <w:rPr>
          <w:rFonts w:cs="Arial"/>
          <w:color w:val="404040"/>
        </w:rPr>
        <w:t>ecer a parceria.</w:t>
      </w:r>
    </w:p>
    <w:p w14:paraId="07B7CE9A" w14:textId="77777777" w:rsidR="00F656DC" w:rsidRDefault="00F656DC" w:rsidP="005027BF">
      <w:pPr>
        <w:ind w:firstLine="0"/>
        <w:rPr>
          <w:rFonts w:cs="Arial"/>
          <w:color w:val="404040"/>
        </w:rPr>
      </w:pPr>
    </w:p>
    <w:p w14:paraId="022C6A97" w14:textId="4FA543DA" w:rsidR="00523DBC" w:rsidRDefault="00571617" w:rsidP="005027BF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Para tornar o monitoramento mais objetivo, a empresa deve utilizar indicadores de </w:t>
      </w:r>
      <w:r w:rsidR="00C826A7">
        <w:rPr>
          <w:rFonts w:cs="Arial"/>
          <w:color w:val="404040"/>
        </w:rPr>
        <w:t>desempenhos, que servirão como base para avaliação dos fornecedores e para a tomada de decisões estratégicas</w:t>
      </w:r>
      <w:r w:rsidR="00F135BB">
        <w:rPr>
          <w:rFonts w:cs="Arial"/>
          <w:color w:val="404040"/>
        </w:rPr>
        <w:t>.</w:t>
      </w:r>
      <w:r w:rsidR="00115512">
        <w:rPr>
          <w:rFonts w:cs="Arial"/>
          <w:color w:val="404040"/>
        </w:rPr>
        <w:t xml:space="preserve"> Recomenda-se </w:t>
      </w:r>
      <w:r w:rsidR="00F37A6D">
        <w:rPr>
          <w:rFonts w:cs="Arial"/>
          <w:color w:val="404040"/>
        </w:rPr>
        <w:t>os seguintes indicadores:</w:t>
      </w:r>
    </w:p>
    <w:p w14:paraId="47DE10CA" w14:textId="77777777" w:rsidR="00F37A6D" w:rsidRDefault="00F37A6D" w:rsidP="005027BF">
      <w:pPr>
        <w:ind w:firstLine="0"/>
        <w:rPr>
          <w:rFonts w:cs="Arial"/>
          <w:color w:val="404040"/>
        </w:rPr>
      </w:pPr>
    </w:p>
    <w:p w14:paraId="313BFB98" w14:textId="0A6C1A2E" w:rsidR="00F37A6D" w:rsidRDefault="00F37A6D" w:rsidP="00F37A6D">
      <w:pPr>
        <w:numPr>
          <w:ilvl w:val="0"/>
          <w:numId w:val="46"/>
        </w:numPr>
        <w:rPr>
          <w:rFonts w:cs="Arial"/>
          <w:color w:val="404040"/>
        </w:rPr>
      </w:pPr>
      <w:r>
        <w:rPr>
          <w:rFonts w:cs="Arial"/>
          <w:color w:val="404040"/>
        </w:rPr>
        <w:lastRenderedPageBreak/>
        <w:t>Índice de Qualidade</w:t>
      </w:r>
      <w:r w:rsidR="00354C8A">
        <w:rPr>
          <w:rFonts w:cs="Arial"/>
          <w:color w:val="404040"/>
        </w:rPr>
        <w:t xml:space="preserve"> (IQ): percentual de entregas realizadas sem não conformidades</w:t>
      </w:r>
      <w:r w:rsidR="00606867">
        <w:rPr>
          <w:rFonts w:cs="Arial"/>
          <w:color w:val="404040"/>
        </w:rPr>
        <w:t>.</w:t>
      </w:r>
    </w:p>
    <w:p w14:paraId="5B91C780" w14:textId="2FDA3B81" w:rsidR="000B6C91" w:rsidRDefault="000B6C91" w:rsidP="000B6C91">
      <w:pPr>
        <w:ind w:left="720" w:firstLine="0"/>
        <w:rPr>
          <w:rFonts w:cs="Arial"/>
          <w:color w:val="404040"/>
        </w:rPr>
      </w:pPr>
      <w:r>
        <w:rPr>
          <w:rFonts w:cs="Arial"/>
          <w:color w:val="404040"/>
        </w:rPr>
        <w:t>IQ</w:t>
      </w:r>
      <w:r w:rsidR="00FA07DE">
        <w:rPr>
          <w:rFonts w:cs="Arial"/>
          <w:color w:val="404040"/>
        </w:rPr>
        <w:t xml:space="preserve"> = (Entregas conformes / Total de entregas) X 100</w:t>
      </w:r>
    </w:p>
    <w:p w14:paraId="3D7009A3" w14:textId="5AA83DA5" w:rsidR="00606867" w:rsidRDefault="00606867" w:rsidP="00F37A6D">
      <w:pPr>
        <w:numPr>
          <w:ilvl w:val="0"/>
          <w:numId w:val="46"/>
        </w:numPr>
        <w:rPr>
          <w:rFonts w:cs="Arial"/>
          <w:color w:val="404040"/>
        </w:rPr>
      </w:pPr>
      <w:r>
        <w:rPr>
          <w:rFonts w:cs="Arial"/>
          <w:color w:val="404040"/>
        </w:rPr>
        <w:t>Índice de Pontualidade (IP): percentual de entregas realizadas dentro do prazo estabelecido.</w:t>
      </w:r>
    </w:p>
    <w:p w14:paraId="38C8509A" w14:textId="7EBBE608" w:rsidR="006E42EE" w:rsidRDefault="006E42EE" w:rsidP="006E42EE">
      <w:pPr>
        <w:ind w:left="720"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IP = </w:t>
      </w:r>
      <w:r w:rsidR="00520648">
        <w:rPr>
          <w:rFonts w:cs="Arial"/>
          <w:color w:val="404040"/>
        </w:rPr>
        <w:t>() X 100</w:t>
      </w:r>
    </w:p>
    <w:p w14:paraId="733F8541" w14:textId="353B7059" w:rsidR="00606867" w:rsidRDefault="004D05CA" w:rsidP="00F37A6D">
      <w:pPr>
        <w:numPr>
          <w:ilvl w:val="0"/>
          <w:numId w:val="46"/>
        </w:numPr>
        <w:rPr>
          <w:rFonts w:cs="Arial"/>
          <w:color w:val="404040"/>
        </w:rPr>
      </w:pPr>
      <w:r>
        <w:rPr>
          <w:rFonts w:cs="Arial"/>
          <w:color w:val="404040"/>
        </w:rPr>
        <w:t xml:space="preserve">Índice de Não Conformidades (INC): percentual de não </w:t>
      </w:r>
      <w:r w:rsidR="00DD73B1">
        <w:rPr>
          <w:rFonts w:cs="Arial"/>
          <w:color w:val="404040"/>
        </w:rPr>
        <w:t>conformidades identificadas no período.</w:t>
      </w:r>
    </w:p>
    <w:p w14:paraId="29EE99CE" w14:textId="5F1175FE" w:rsidR="00C727E7" w:rsidRDefault="0077646F" w:rsidP="00F37A6D">
      <w:pPr>
        <w:numPr>
          <w:ilvl w:val="0"/>
          <w:numId w:val="46"/>
        </w:numPr>
        <w:rPr>
          <w:rFonts w:cs="Arial"/>
          <w:color w:val="404040"/>
        </w:rPr>
      </w:pPr>
      <w:r>
        <w:rPr>
          <w:rFonts w:cs="Arial"/>
          <w:color w:val="404040"/>
        </w:rPr>
        <w:t>Índice de Satisfação (IS): avaliação das áreas internas sobre o desempenho do fornecedor</w:t>
      </w:r>
      <w:r w:rsidR="00AD084B">
        <w:rPr>
          <w:rFonts w:cs="Arial"/>
          <w:color w:val="404040"/>
        </w:rPr>
        <w:t>.</w:t>
      </w:r>
    </w:p>
    <w:p w14:paraId="11C0A6DC" w14:textId="77777777" w:rsidR="00AD084B" w:rsidRDefault="00AD084B" w:rsidP="00AD084B">
      <w:pPr>
        <w:ind w:firstLine="0"/>
        <w:rPr>
          <w:rFonts w:cs="Arial"/>
          <w:color w:val="404040"/>
        </w:rPr>
      </w:pPr>
    </w:p>
    <w:p w14:paraId="40FAB8C9" w14:textId="34ED1146" w:rsidR="00AD084B" w:rsidRDefault="00CA1E72" w:rsidP="00AD084B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>Esses indicadores devem ser monitorados de forma sistemática e documentad</w:t>
      </w:r>
      <w:r w:rsidR="00990F31">
        <w:rPr>
          <w:rFonts w:cs="Arial"/>
          <w:color w:val="404040"/>
        </w:rPr>
        <w:t>os</w:t>
      </w:r>
      <w:r w:rsidR="00AE45D1">
        <w:rPr>
          <w:rFonts w:cs="Arial"/>
          <w:color w:val="404040"/>
        </w:rPr>
        <w:t>. Os resultados devem ser analisados em reuniões periódicas, e os fornecedores devem ser informados sobre seu desempenho</w:t>
      </w:r>
      <w:r w:rsidR="00992FE8">
        <w:rPr>
          <w:rFonts w:cs="Arial"/>
          <w:color w:val="404040"/>
        </w:rPr>
        <w:t>.</w:t>
      </w:r>
    </w:p>
    <w:p w14:paraId="2CF453B0" w14:textId="77777777" w:rsidR="00992FE8" w:rsidRDefault="00992FE8" w:rsidP="00AD084B">
      <w:pPr>
        <w:ind w:firstLine="0"/>
        <w:rPr>
          <w:rFonts w:cs="Arial"/>
          <w:color w:val="404040"/>
        </w:rPr>
      </w:pPr>
    </w:p>
    <w:p w14:paraId="0337F927" w14:textId="46C2F6D4" w:rsidR="007428BF" w:rsidRDefault="00273352" w:rsidP="00AD084B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Esses indicadores são monitorados e documentados, servindo de base para decisões de continuidade, melhoria ou </w:t>
      </w:r>
      <w:r w:rsidR="003C050A">
        <w:rPr>
          <w:rFonts w:cs="Arial"/>
          <w:color w:val="404040"/>
        </w:rPr>
        <w:t>descredenciamento</w:t>
      </w:r>
      <w:r>
        <w:rPr>
          <w:rFonts w:cs="Arial"/>
          <w:color w:val="404040"/>
        </w:rPr>
        <w:t xml:space="preserve"> do </w:t>
      </w:r>
      <w:r w:rsidR="003C050A">
        <w:rPr>
          <w:rFonts w:cs="Arial"/>
          <w:color w:val="404040"/>
        </w:rPr>
        <w:t xml:space="preserve">fornecedor. Todas as evidências devem ser arquivadas e utilizadas em análises críticas de </w:t>
      </w:r>
      <w:r w:rsidR="004D0333">
        <w:rPr>
          <w:rFonts w:cs="Arial"/>
          <w:color w:val="404040"/>
        </w:rPr>
        <w:t>desempenho.</w:t>
      </w:r>
    </w:p>
    <w:p w14:paraId="5B4BC8D9" w14:textId="77777777" w:rsidR="008A383C" w:rsidRDefault="008A383C" w:rsidP="005027BF">
      <w:pPr>
        <w:ind w:firstLine="0"/>
        <w:rPr>
          <w:rFonts w:cs="Arial"/>
          <w:color w:val="404040"/>
        </w:rPr>
      </w:pPr>
    </w:p>
    <w:p w14:paraId="7869D1F9" w14:textId="77777777" w:rsidR="003F0351" w:rsidRDefault="003F0351" w:rsidP="003F0351">
      <w:pPr>
        <w:ind w:firstLine="0"/>
        <w:rPr>
          <w:rFonts w:cs="Arial"/>
          <w:color w:val="404040"/>
        </w:rPr>
      </w:pPr>
    </w:p>
    <w:p w14:paraId="0EA9253C" w14:textId="77777777" w:rsidR="003F0351" w:rsidRPr="00D4598B" w:rsidRDefault="003F0351">
      <w:pPr>
        <w:pStyle w:val="Ttulo2"/>
        <w:numPr>
          <w:ilvl w:val="1"/>
          <w:numId w:val="39"/>
        </w:numPr>
        <w:jc w:val="left"/>
        <w:rPr>
          <w:sz w:val="22"/>
          <w:szCs w:val="22"/>
        </w:rPr>
        <w:pPrChange w:id="1248" w:author="Bianca Abreu - HIDROBR" w:date="2025-08-22T16:46:00Z">
          <w:pPr>
            <w:pStyle w:val="Ttulo2"/>
            <w:numPr>
              <w:ilvl w:val="1"/>
              <w:numId w:val="43"/>
            </w:numPr>
            <w:ind w:left="720" w:hanging="360"/>
            <w:jc w:val="left"/>
          </w:pPr>
        </w:pPrChange>
      </w:pPr>
      <w:r w:rsidRPr="00D4598B">
        <w:rPr>
          <w:sz w:val="22"/>
          <w:szCs w:val="22"/>
        </w:rPr>
        <w:t>MEDIÇÃO E PAGAMENTO</w:t>
      </w:r>
    </w:p>
    <w:p w14:paraId="0A06384E" w14:textId="77777777" w:rsidR="00D02682" w:rsidRDefault="00D02682" w:rsidP="00D02682">
      <w:pPr>
        <w:ind w:firstLine="0"/>
        <w:rPr>
          <w:rFonts w:cs="Arial"/>
          <w:color w:val="404040"/>
        </w:rPr>
      </w:pPr>
    </w:p>
    <w:p w14:paraId="2BAAC315" w14:textId="77777777" w:rsidR="00D02682" w:rsidRPr="00D02682" w:rsidRDefault="00D02682" w:rsidP="00D02682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 xml:space="preserve">Para fins de pagamento do fornecedor, o BM deve ser disponibilizado previamente para o </w:t>
      </w:r>
      <w:r w:rsidR="00874117">
        <w:rPr>
          <w:rFonts w:cs="Arial"/>
          <w:color w:val="404040"/>
        </w:rPr>
        <w:t xml:space="preserve">FORNECEDOR </w:t>
      </w:r>
      <w:r w:rsidRPr="00D02682">
        <w:rPr>
          <w:rFonts w:cs="Arial"/>
          <w:color w:val="404040"/>
        </w:rPr>
        <w:t xml:space="preserve">com datas de previstas </w:t>
      </w:r>
      <w:r>
        <w:rPr>
          <w:rFonts w:cs="Arial"/>
          <w:color w:val="404040"/>
        </w:rPr>
        <w:t>de</w:t>
      </w:r>
      <w:r w:rsidRPr="00D02682">
        <w:rPr>
          <w:rFonts w:cs="Arial"/>
          <w:color w:val="404040"/>
        </w:rPr>
        <w:t xml:space="preserve"> pagamento, </w:t>
      </w:r>
      <w:r>
        <w:rPr>
          <w:rFonts w:cs="Arial"/>
          <w:color w:val="404040"/>
        </w:rPr>
        <w:t>já aprovadas</w:t>
      </w:r>
      <w:r w:rsidRPr="00D02682">
        <w:rPr>
          <w:rFonts w:cs="Arial"/>
          <w:color w:val="404040"/>
        </w:rPr>
        <w:t xml:space="preserve"> </w:t>
      </w:r>
      <w:r>
        <w:rPr>
          <w:rFonts w:cs="Arial"/>
          <w:color w:val="404040"/>
        </w:rPr>
        <w:t>pela respectiva Gerência e Diretoria</w:t>
      </w:r>
      <w:ins w:id="1249" w:author="Bianca Abreu - HIDROBR" w:date="2025-08-25T16:39:00Z">
        <w:r w:rsidR="00874117">
          <w:rPr>
            <w:rFonts w:cs="Arial"/>
            <w:color w:val="404040"/>
          </w:rPr>
          <w:t>, durante a SOLICITAÇÃO DE PROSPECÇÃO</w:t>
        </w:r>
      </w:ins>
      <w:r w:rsidRPr="00D02682">
        <w:rPr>
          <w:rFonts w:cs="Arial"/>
          <w:color w:val="404040"/>
        </w:rPr>
        <w:t xml:space="preserve">.  </w:t>
      </w:r>
    </w:p>
    <w:p w14:paraId="510ABFB0" w14:textId="77777777" w:rsidR="00D02682" w:rsidRPr="00D02682" w:rsidRDefault="00D02682" w:rsidP="00D02682">
      <w:pPr>
        <w:ind w:firstLine="0"/>
        <w:rPr>
          <w:rFonts w:cs="Arial"/>
          <w:color w:val="404040"/>
        </w:rPr>
      </w:pPr>
    </w:p>
    <w:p w14:paraId="2468B295" w14:textId="20829D39" w:rsidR="005C6376" w:rsidRDefault="00D02682" w:rsidP="00D02682">
      <w:pPr>
        <w:ind w:firstLine="0"/>
        <w:rPr>
          <w:ins w:id="1250" w:author="Bianca Abreu - HIDROBR" w:date="2025-08-25T16:40:00Z"/>
          <w:rFonts w:cs="Arial"/>
          <w:color w:val="404040"/>
        </w:rPr>
      </w:pPr>
      <w:r w:rsidRPr="00D02682">
        <w:rPr>
          <w:rFonts w:cs="Arial"/>
          <w:color w:val="404040"/>
        </w:rPr>
        <w:t>Após</w:t>
      </w:r>
      <w:r>
        <w:rPr>
          <w:rFonts w:cs="Arial"/>
          <w:color w:val="404040"/>
        </w:rPr>
        <w:t xml:space="preserve"> a execução do serviço</w:t>
      </w:r>
      <w:ins w:id="1251" w:author="Bianca Abreu - HIDROBR" w:date="2025-08-25T16:40:00Z">
        <w:r w:rsidR="005C6376">
          <w:rPr>
            <w:rFonts w:cs="Arial"/>
            <w:color w:val="404040"/>
          </w:rPr>
          <w:t>,</w:t>
        </w:r>
      </w:ins>
      <w:r>
        <w:rPr>
          <w:rFonts w:cs="Arial"/>
          <w:color w:val="404040"/>
        </w:rPr>
        <w:t xml:space="preserve"> conforme calendário físico-financeiro, </w:t>
      </w:r>
      <w:del w:id="1252" w:author="Bianca Abreu - HIDROBR" w:date="2025-08-25T16:40:00Z">
        <w:r w:rsidDel="005C6376">
          <w:rPr>
            <w:rFonts w:cs="Arial"/>
            <w:color w:val="404040"/>
          </w:rPr>
          <w:delText>o</w:delText>
        </w:r>
      </w:del>
      <w:ins w:id="1253" w:author="Bianca Abreu - HIDROBR" w:date="2025-08-25T16:40:00Z">
        <w:r w:rsidR="005C6376">
          <w:rPr>
            <w:rFonts w:cs="Arial"/>
            <w:color w:val="404040"/>
          </w:rPr>
          <w:t>a ÁREA DEMAN</w:t>
        </w:r>
      </w:ins>
      <w:ins w:id="1254" w:author="Bianca Abreu - HIDROBR" w:date="2025-08-26T11:20:00Z">
        <w:r w:rsidR="00865E89">
          <w:rPr>
            <w:rFonts w:cs="Arial"/>
            <w:color w:val="404040"/>
          </w:rPr>
          <w:t>DAN</w:t>
        </w:r>
      </w:ins>
      <w:ins w:id="1255" w:author="Bianca Abreu - HIDROBR" w:date="2025-08-25T16:40:00Z">
        <w:r w:rsidR="005C6376">
          <w:rPr>
            <w:rFonts w:cs="Arial"/>
            <w:color w:val="404040"/>
          </w:rPr>
          <w:t>TE</w:t>
        </w:r>
      </w:ins>
      <w:r>
        <w:rPr>
          <w:rFonts w:cs="Arial"/>
          <w:color w:val="404040"/>
        </w:rPr>
        <w:t xml:space="preserve"> </w:t>
      </w:r>
      <w:ins w:id="1256" w:author="Bianca Abreu - HIDROBR" w:date="2025-08-25T16:40:00Z">
        <w:r w:rsidR="005C6376">
          <w:rPr>
            <w:rFonts w:cs="Arial"/>
            <w:color w:val="404040"/>
          </w:rPr>
          <w:t xml:space="preserve">informará no BANCO DE DADOS INTEGRADO a conclusão ou não dos </w:t>
        </w:r>
      </w:ins>
      <w:ins w:id="1257" w:author="Bianca Abreu - HIDROBR" w:date="2025-08-25T16:41:00Z">
        <w:r w:rsidR="005C6376">
          <w:rPr>
            <w:rFonts w:cs="Arial"/>
            <w:color w:val="404040"/>
          </w:rPr>
          <w:t>serviços prestados, inserindo as evidências dos serviços prestados, como relatórios</w:t>
        </w:r>
      </w:ins>
      <w:ins w:id="1258" w:author="Bianca Abreu - HIDROBR" w:date="2025-08-25T16:42:00Z">
        <w:r w:rsidR="005C6376">
          <w:rPr>
            <w:rFonts w:cs="Arial"/>
            <w:color w:val="404040"/>
          </w:rPr>
          <w:t xml:space="preserve">, </w:t>
        </w:r>
      </w:ins>
      <w:ins w:id="1259" w:author="Bianca Abreu - HIDROBR" w:date="2025-08-25T16:41:00Z">
        <w:r w:rsidR="005C6376">
          <w:rPr>
            <w:rFonts w:cs="Arial"/>
            <w:color w:val="404040"/>
          </w:rPr>
          <w:t xml:space="preserve">resultados laboratoriais, </w:t>
        </w:r>
      </w:ins>
      <w:ins w:id="1260" w:author="Bianca Abreu - HIDROBR" w:date="2025-08-25T16:42:00Z">
        <w:r w:rsidR="005C6376">
          <w:rPr>
            <w:rFonts w:cs="Arial"/>
            <w:color w:val="404040"/>
          </w:rPr>
          <w:t>dentre outros</w:t>
        </w:r>
      </w:ins>
      <w:r w:rsidR="00025137">
        <w:rPr>
          <w:rFonts w:cs="Arial"/>
          <w:color w:val="404040"/>
        </w:rPr>
        <w:t xml:space="preserve"> e, assim, procedendo com a MEDIÇÃO</w:t>
      </w:r>
      <w:ins w:id="1261" w:author="Bianca Abreu - HIDROBR" w:date="2025-08-25T16:42:00Z">
        <w:r w:rsidR="005C6376">
          <w:rPr>
            <w:rFonts w:cs="Arial"/>
            <w:color w:val="404040"/>
          </w:rPr>
          <w:t xml:space="preserve">. </w:t>
        </w:r>
      </w:ins>
    </w:p>
    <w:p w14:paraId="5F97CA54" w14:textId="77777777" w:rsidR="005C6376" w:rsidRDefault="005C6376" w:rsidP="00D02682">
      <w:pPr>
        <w:ind w:firstLine="0"/>
        <w:rPr>
          <w:ins w:id="1262" w:author="Bianca Abreu - HIDROBR" w:date="2025-08-25T16:42:00Z"/>
          <w:rFonts w:cs="Arial"/>
          <w:color w:val="404040"/>
        </w:rPr>
      </w:pPr>
    </w:p>
    <w:p w14:paraId="5D39EE4D" w14:textId="77777777" w:rsidR="005C6376" w:rsidRDefault="005C6376" w:rsidP="00D02682">
      <w:pPr>
        <w:ind w:firstLine="0"/>
        <w:rPr>
          <w:ins w:id="1263" w:author="Bianca Abreu - HIDROBR" w:date="2025-08-25T16:43:00Z"/>
          <w:rFonts w:cs="Arial"/>
          <w:color w:val="404040"/>
        </w:rPr>
      </w:pPr>
      <w:ins w:id="1264" w:author="Bianca Abreu - HIDROBR" w:date="2025-08-25T16:42:00Z">
        <w:r>
          <w:rPr>
            <w:rFonts w:cs="Arial"/>
            <w:color w:val="404040"/>
          </w:rPr>
          <w:t>O BANCO DE DADOS INTEGRADO notificará o Coordenador para aprovação e, posteriormente a Diretoria. Assim que a</w:t>
        </w:r>
      </w:ins>
      <w:ins w:id="1265" w:author="Bianca Abreu - HIDROBR" w:date="2025-08-25T16:43:00Z">
        <w:r>
          <w:rPr>
            <w:rFonts w:cs="Arial"/>
            <w:color w:val="404040"/>
          </w:rPr>
          <w:t xml:space="preserve">provado pela Diretoria, BANCO DE DADOS INTEGRADO notificará o setor Financeiro sobre a aprovação dos serviços prestados. </w:t>
        </w:r>
      </w:ins>
    </w:p>
    <w:p w14:paraId="1277EE7F" w14:textId="77777777" w:rsidR="005C6376" w:rsidRDefault="00D02682" w:rsidP="00D02682">
      <w:pPr>
        <w:ind w:firstLine="0"/>
        <w:rPr>
          <w:ins w:id="1266" w:author="Bianca Abreu - HIDROBR" w:date="2025-08-25T16:44:00Z"/>
          <w:rFonts w:cs="Arial"/>
          <w:color w:val="404040"/>
        </w:rPr>
      </w:pPr>
      <w:del w:id="1267" w:author="Bianca Abreu - HIDROBR" w:date="2025-08-25T16:43:00Z">
        <w:r w:rsidDel="005C6376">
          <w:rPr>
            <w:rFonts w:cs="Arial"/>
            <w:color w:val="404040"/>
          </w:rPr>
          <w:delText>BM deve ser a</w:delText>
        </w:r>
        <w:r w:rsidRPr="00D02682" w:rsidDel="005C6376">
          <w:rPr>
            <w:rFonts w:cs="Arial"/>
            <w:color w:val="404040"/>
          </w:rPr>
          <w:delText xml:space="preserve"> aprovado pela Diretoria</w:delText>
        </w:r>
        <w:r w:rsidDel="005C6376">
          <w:rPr>
            <w:rFonts w:cs="Arial"/>
            <w:color w:val="404040"/>
          </w:rPr>
          <w:delText xml:space="preserve"> para a realização do pagamento. </w:delText>
        </w:r>
      </w:del>
      <w:del w:id="1268" w:author="Bianca Abreu - HIDROBR" w:date="2025-08-25T16:44:00Z">
        <w:r w:rsidDel="005C6376">
          <w:rPr>
            <w:rFonts w:cs="Arial"/>
            <w:color w:val="404040"/>
          </w:rPr>
          <w:delText>Assim que aprovado</w:delText>
        </w:r>
      </w:del>
      <w:ins w:id="1269" w:author="Bianca Abreu - HIDROBR" w:date="2025-08-25T16:44:00Z">
        <w:r w:rsidR="005C6376">
          <w:rPr>
            <w:rFonts w:cs="Arial"/>
            <w:color w:val="404040"/>
          </w:rPr>
          <w:t>Após a aprovação</w:t>
        </w:r>
      </w:ins>
      <w:r w:rsidRPr="00D02682">
        <w:rPr>
          <w:rFonts w:cs="Arial"/>
          <w:color w:val="404040"/>
        </w:rPr>
        <w:t>, o setor financeiro encaminha</w:t>
      </w:r>
      <w:ins w:id="1270" w:author="Bianca Abreu - HIDROBR" w:date="2025-08-25T16:44:00Z">
        <w:r w:rsidR="005C6376">
          <w:rPr>
            <w:rFonts w:cs="Arial"/>
            <w:color w:val="404040"/>
          </w:rPr>
          <w:t>rá</w:t>
        </w:r>
      </w:ins>
      <w:r w:rsidRPr="00D02682">
        <w:rPr>
          <w:rFonts w:cs="Arial"/>
          <w:color w:val="404040"/>
        </w:rPr>
        <w:t xml:space="preserve"> um e-mail</w:t>
      </w:r>
      <w:r w:rsidR="00D50C8E">
        <w:rPr>
          <w:rFonts w:cs="Arial"/>
          <w:color w:val="404040"/>
        </w:rPr>
        <w:t xml:space="preserve"> de “</w:t>
      </w:r>
      <w:r w:rsidR="00D50C8E" w:rsidRPr="00D02682">
        <w:rPr>
          <w:rFonts w:cs="Arial"/>
          <w:color w:val="404040"/>
        </w:rPr>
        <w:t>Autorização de Pagamento</w:t>
      </w:r>
      <w:r w:rsidR="00D50C8E">
        <w:rPr>
          <w:rFonts w:cs="Arial"/>
          <w:color w:val="404040"/>
        </w:rPr>
        <w:t>”</w:t>
      </w:r>
      <w:r w:rsidRPr="00D02682">
        <w:rPr>
          <w:rFonts w:cs="Arial"/>
          <w:color w:val="404040"/>
        </w:rPr>
        <w:t xml:space="preserve"> para o </w:t>
      </w:r>
      <w:r>
        <w:rPr>
          <w:rFonts w:cs="Arial"/>
          <w:color w:val="404040"/>
        </w:rPr>
        <w:t>fornecedor</w:t>
      </w:r>
      <w:r w:rsidRPr="00D02682">
        <w:rPr>
          <w:rFonts w:cs="Arial"/>
          <w:color w:val="404040"/>
        </w:rPr>
        <w:t xml:space="preserve">, informando que o pagamento foi autorizado, </w:t>
      </w:r>
      <w:r w:rsidR="00D50C8E">
        <w:rPr>
          <w:rFonts w:cs="Arial"/>
          <w:color w:val="404040"/>
        </w:rPr>
        <w:t>e este proceder a emissão da nota fiscal</w:t>
      </w:r>
      <w:ins w:id="1271" w:author="Bianca Abreu - HIDROBR" w:date="2025-08-25T16:44:00Z">
        <w:r w:rsidR="005C6376">
          <w:rPr>
            <w:rFonts w:cs="Arial"/>
            <w:color w:val="404040"/>
          </w:rPr>
          <w:t xml:space="preserve">, que será encaminhada diretamente ao setor </w:t>
        </w:r>
      </w:ins>
      <w:del w:id="1272" w:author="Bianca Abreu - HIDROBR" w:date="2025-08-25T16:44:00Z">
        <w:r w:rsidR="00D50C8E" w:rsidDel="005C6376">
          <w:rPr>
            <w:rFonts w:cs="Arial"/>
            <w:color w:val="404040"/>
          </w:rPr>
          <w:delText xml:space="preserve">. </w:delText>
        </w:r>
        <w:r w:rsidRPr="00D02682" w:rsidDel="005C6376">
          <w:rPr>
            <w:rFonts w:cs="Arial"/>
            <w:color w:val="404040"/>
          </w:rPr>
          <w:delText>para que a nota fiscal</w:delText>
        </w:r>
        <w:r w:rsidR="00D50C8E" w:rsidDel="005C6376">
          <w:rPr>
            <w:rFonts w:cs="Arial"/>
            <w:color w:val="404040"/>
          </w:rPr>
          <w:delText xml:space="preserve"> e encaminhá-las a</w:delText>
        </w:r>
        <w:r w:rsidRPr="00D02682" w:rsidDel="005C6376">
          <w:rPr>
            <w:rFonts w:cs="Arial"/>
            <w:color w:val="404040"/>
          </w:rPr>
          <w:delText xml:space="preserve">o setor </w:delText>
        </w:r>
      </w:del>
      <w:r w:rsidRPr="00D02682">
        <w:rPr>
          <w:rFonts w:cs="Arial"/>
          <w:color w:val="404040"/>
        </w:rPr>
        <w:t xml:space="preserve">Financeiro. </w:t>
      </w:r>
    </w:p>
    <w:p w14:paraId="1E052E8B" w14:textId="77777777" w:rsidR="005C6376" w:rsidRDefault="005C6376" w:rsidP="00D02682">
      <w:pPr>
        <w:ind w:firstLine="0"/>
        <w:rPr>
          <w:ins w:id="1273" w:author="Bianca Abreu - HIDROBR" w:date="2025-08-25T16:44:00Z"/>
          <w:rFonts w:cs="Arial"/>
          <w:color w:val="404040"/>
        </w:rPr>
      </w:pPr>
    </w:p>
    <w:p w14:paraId="47D74B02" w14:textId="77777777" w:rsidR="005C6376" w:rsidRDefault="005C6376" w:rsidP="00D02682">
      <w:pPr>
        <w:ind w:firstLine="0"/>
        <w:rPr>
          <w:ins w:id="1274" w:author="Bianca Abreu - HIDROBR" w:date="2025-08-25T16:44:00Z"/>
          <w:rFonts w:cs="Arial"/>
          <w:color w:val="404040"/>
        </w:rPr>
      </w:pPr>
      <w:ins w:id="1275" w:author="Bianca Abreu - HIDROBR" w:date="2025-08-25T16:44:00Z">
        <w:r>
          <w:rPr>
            <w:rFonts w:cs="Arial"/>
            <w:color w:val="404040"/>
          </w:rPr>
          <w:lastRenderedPageBreak/>
          <w:t>Ao receber a nota fiscal, o setor Financeiro</w:t>
        </w:r>
      </w:ins>
      <w:ins w:id="1276" w:author="Bianca Abreu - HIDROBR" w:date="2025-08-25T16:45:00Z">
        <w:r>
          <w:rPr>
            <w:rFonts w:cs="Arial"/>
            <w:color w:val="404040"/>
          </w:rPr>
          <w:t xml:space="preserve"> informará no BANCO DE DADOS INTEGRADO o recebimento da nota fiscal, bem como o pagamento do FORNECEDOR. </w:t>
        </w:r>
      </w:ins>
    </w:p>
    <w:p w14:paraId="296574A1" w14:textId="77777777" w:rsidR="00D02682" w:rsidRPr="00D02682" w:rsidRDefault="00D02682" w:rsidP="00D02682">
      <w:pPr>
        <w:ind w:firstLine="0"/>
        <w:rPr>
          <w:rFonts w:cs="Arial"/>
          <w:color w:val="404040"/>
        </w:rPr>
      </w:pPr>
      <w:r w:rsidRPr="00D02682">
        <w:rPr>
          <w:rFonts w:cs="Arial"/>
          <w:color w:val="404040"/>
        </w:rPr>
        <w:t xml:space="preserve"> </w:t>
      </w:r>
    </w:p>
    <w:p w14:paraId="3438035B" w14:textId="77777777" w:rsidR="00D50C8E" w:rsidRDefault="00D02682" w:rsidP="00D02682">
      <w:pPr>
        <w:ind w:firstLine="0"/>
        <w:rPr>
          <w:ins w:id="1277" w:author="Bianca Abreu - HIDROBR" w:date="2025-08-22T15:23:00Z"/>
          <w:rFonts w:cs="Arial"/>
          <w:color w:val="404040"/>
        </w:rPr>
      </w:pPr>
      <w:r w:rsidRPr="00D02682">
        <w:rPr>
          <w:rFonts w:cs="Arial"/>
          <w:color w:val="404040"/>
        </w:rPr>
        <w:t xml:space="preserve">O pagamento </w:t>
      </w:r>
      <w:r w:rsidR="00D50C8E">
        <w:rPr>
          <w:rFonts w:cs="Arial"/>
          <w:color w:val="404040"/>
        </w:rPr>
        <w:t>será realizado</w:t>
      </w:r>
      <w:r w:rsidRPr="00D02682">
        <w:rPr>
          <w:rFonts w:cs="Arial"/>
          <w:color w:val="404040"/>
        </w:rPr>
        <w:t xml:space="preserve"> </w:t>
      </w:r>
      <w:r w:rsidR="00D50C8E">
        <w:rPr>
          <w:rFonts w:cs="Arial"/>
          <w:color w:val="404040"/>
        </w:rPr>
        <w:t xml:space="preserve">seguindo majoritariamente </w:t>
      </w:r>
      <w:r w:rsidRPr="00D02682">
        <w:rPr>
          <w:rFonts w:cs="Arial"/>
          <w:color w:val="404040"/>
        </w:rPr>
        <w:t>o calendário anual</w:t>
      </w:r>
      <w:r w:rsidR="00D50C8E">
        <w:rPr>
          <w:rFonts w:cs="Arial"/>
          <w:color w:val="404040"/>
        </w:rPr>
        <w:t xml:space="preserve"> de pagamentos. </w:t>
      </w:r>
    </w:p>
    <w:p w14:paraId="63E57CBE" w14:textId="77777777" w:rsidR="003B78A9" w:rsidRDefault="003B78A9" w:rsidP="00D02682">
      <w:pPr>
        <w:ind w:firstLine="0"/>
        <w:rPr>
          <w:ins w:id="1278" w:author="Bianca Abreu - HIDROBR" w:date="2025-08-22T15:24:00Z"/>
          <w:rFonts w:cs="Arial"/>
          <w:color w:val="404040"/>
        </w:rPr>
        <w:sectPr w:rsidR="003B78A9">
          <w:headerReference w:type="default" r:id="rId15"/>
          <w:footerReference w:type="default" r:id="rId16"/>
          <w:pgSz w:w="11907" w:h="16840" w:code="9"/>
          <w:pgMar w:top="2268" w:right="851" w:bottom="1418" w:left="1134" w:header="1134" w:footer="709" w:gutter="0"/>
          <w:cols w:space="708"/>
          <w:docGrid w:linePitch="360"/>
        </w:sectPr>
      </w:pPr>
    </w:p>
    <w:p w14:paraId="75EF782F" w14:textId="77777777" w:rsidR="003B78A9" w:rsidRPr="00D4598B" w:rsidRDefault="003B78A9">
      <w:pPr>
        <w:pStyle w:val="Ttulo2"/>
        <w:numPr>
          <w:ilvl w:val="1"/>
          <w:numId w:val="39"/>
        </w:numPr>
        <w:jc w:val="left"/>
        <w:rPr>
          <w:ins w:id="1279" w:author="Bianca Abreu - HIDROBR" w:date="2025-08-22T15:24:00Z"/>
          <w:sz w:val="22"/>
          <w:szCs w:val="22"/>
        </w:rPr>
        <w:pPrChange w:id="1280" w:author="Bianca Abreu - HIDROBR" w:date="2025-08-22T16:46:00Z">
          <w:pPr>
            <w:pStyle w:val="Ttulo2"/>
            <w:numPr>
              <w:ilvl w:val="1"/>
              <w:numId w:val="42"/>
            </w:numPr>
            <w:ind w:left="720" w:hanging="360"/>
            <w:jc w:val="left"/>
          </w:pPr>
        </w:pPrChange>
      </w:pPr>
      <w:ins w:id="1281" w:author="Bianca Abreu - HIDROBR" w:date="2025-08-22T15:24:00Z">
        <w:r>
          <w:rPr>
            <w:caps w:val="0"/>
            <w:sz w:val="22"/>
            <w:szCs w:val="22"/>
          </w:rPr>
          <w:lastRenderedPageBreak/>
          <w:t>FLUXOGRAMA DO PROCESSO</w:t>
        </w:r>
      </w:ins>
    </w:p>
    <w:p w14:paraId="7EE2AA3E" w14:textId="77777777" w:rsidR="003B78A9" w:rsidDel="003B78A9" w:rsidRDefault="003B78A9" w:rsidP="00D02682">
      <w:pPr>
        <w:ind w:firstLine="0"/>
        <w:rPr>
          <w:del w:id="1282" w:author="Bianca Abreu - HIDROBR" w:date="2025-08-22T15:27:00Z"/>
          <w:rFonts w:cs="Arial"/>
          <w:color w:val="404040"/>
        </w:rPr>
      </w:pPr>
    </w:p>
    <w:p w14:paraId="58AA0070" w14:textId="77777777" w:rsidR="0082564F" w:rsidDel="003B78A9" w:rsidRDefault="00D02682" w:rsidP="00D02682">
      <w:pPr>
        <w:ind w:firstLine="0"/>
        <w:rPr>
          <w:del w:id="1283" w:author="Bianca Abreu - HIDROBR" w:date="2025-08-22T15:27:00Z"/>
          <w:rFonts w:cs="Arial"/>
          <w:color w:val="404040"/>
        </w:rPr>
      </w:pPr>
      <w:r w:rsidRPr="00D02682">
        <w:rPr>
          <w:rFonts w:cs="Arial"/>
          <w:color w:val="404040"/>
        </w:rPr>
        <w:t xml:space="preserve">  </w:t>
      </w:r>
    </w:p>
    <w:p w14:paraId="0CDFA288" w14:textId="77777777" w:rsidR="003B78A9" w:rsidRDefault="00776AC3">
      <w:pPr>
        <w:ind w:firstLine="0"/>
        <w:jc w:val="center"/>
        <w:rPr>
          <w:ins w:id="1284" w:author="Bianca Abreu - HIDROBR" w:date="2025-08-22T15:25:00Z"/>
          <w:rFonts w:cs="Arial"/>
          <w:color w:val="404040"/>
        </w:rPr>
        <w:pPrChange w:id="1285" w:author="Bianca Abreu - HIDROBR" w:date="2025-08-22T15:29:00Z">
          <w:pPr>
            <w:ind w:firstLine="0"/>
          </w:pPr>
        </w:pPrChange>
      </w:pPr>
      <w:ins w:id="1286" w:author="Bianca Abreu - HIDROBR" w:date="2025-08-22T15:27:00Z">
        <w:r>
          <w:rPr>
            <w:rFonts w:cs="Arial"/>
            <w:color w:val="404040"/>
          </w:rPr>
          <w:pict w14:anchorId="289EFD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57.2pt;height:246.15pt">
              <v:imagedata r:id="rId17" o:title=""/>
            </v:shape>
          </w:pict>
        </w:r>
      </w:ins>
    </w:p>
    <w:p w14:paraId="7A6AE6B6" w14:textId="77777777" w:rsidR="003B78A9" w:rsidRDefault="003B78A9" w:rsidP="005027BF">
      <w:pPr>
        <w:ind w:firstLine="0"/>
        <w:rPr>
          <w:ins w:id="1287" w:author="Bianca Abreu - HIDROBR" w:date="2025-08-22T15:25:00Z"/>
          <w:rFonts w:cs="Arial"/>
          <w:color w:val="404040"/>
        </w:rPr>
      </w:pPr>
    </w:p>
    <w:p w14:paraId="7221D3DE" w14:textId="77777777" w:rsidR="003B78A9" w:rsidRDefault="003B78A9" w:rsidP="005027BF">
      <w:pPr>
        <w:ind w:firstLine="0"/>
        <w:rPr>
          <w:ins w:id="1288" w:author="Bianca Abreu - HIDROBR" w:date="2025-08-22T15:25:00Z"/>
          <w:rFonts w:cs="Arial"/>
          <w:color w:val="404040"/>
        </w:rPr>
      </w:pPr>
    </w:p>
    <w:p w14:paraId="16C9E051" w14:textId="77777777" w:rsidR="003B78A9" w:rsidRDefault="003B78A9" w:rsidP="005027BF">
      <w:pPr>
        <w:ind w:firstLine="0"/>
        <w:rPr>
          <w:ins w:id="1289" w:author="Bianca Abreu - HIDROBR" w:date="2025-08-22T15:24:00Z"/>
          <w:rFonts w:cs="Arial"/>
          <w:color w:val="404040"/>
        </w:rPr>
        <w:sectPr w:rsidR="003B78A9" w:rsidSect="003B78A9">
          <w:headerReference w:type="default" r:id="rId18"/>
          <w:footerReference w:type="default" r:id="rId19"/>
          <w:pgSz w:w="16840" w:h="11907" w:orient="landscape" w:code="9"/>
          <w:pgMar w:top="1134" w:right="2268" w:bottom="851" w:left="1418" w:header="1134" w:footer="709" w:gutter="0"/>
          <w:cols w:space="708"/>
          <w:docGrid w:linePitch="360"/>
          <w:sectPrChange w:id="1307" w:author="Bianca Abreu - HIDROBR" w:date="2025-08-22T15:25:00Z">
            <w:sectPr w:rsidR="003B78A9" w:rsidSect="003B78A9">
              <w:pgSz w:w="11907" w:h="16840" w:orient="portrait"/>
              <w:pgMar w:top="2268" w:right="851" w:bottom="1418" w:left="1134" w:header="1134" w:footer="709" w:gutter="0"/>
            </w:sectPr>
          </w:sectPrChange>
        </w:sectPr>
      </w:pPr>
    </w:p>
    <w:p w14:paraId="59AF2FDB" w14:textId="77777777" w:rsidR="003F0351" w:rsidRDefault="003F0351" w:rsidP="005027BF">
      <w:pPr>
        <w:ind w:firstLine="0"/>
        <w:rPr>
          <w:rFonts w:cs="Arial"/>
          <w:color w:val="404040"/>
        </w:rPr>
      </w:pPr>
    </w:p>
    <w:p w14:paraId="30CBD9BF" w14:textId="77777777" w:rsidR="00D03792" w:rsidRPr="003107DD" w:rsidRDefault="00D03792">
      <w:pPr>
        <w:pStyle w:val="Ttulo1"/>
        <w:numPr>
          <w:ilvl w:val="0"/>
          <w:numId w:val="39"/>
        </w:numPr>
        <w:jc w:val="left"/>
        <w:rPr>
          <w:sz w:val="22"/>
          <w:szCs w:val="22"/>
        </w:rPr>
        <w:pPrChange w:id="1308" w:author="Bianca Abreu - HIDROBR" w:date="2025-08-22T16:46:00Z">
          <w:pPr>
            <w:pStyle w:val="Ttulo2"/>
            <w:numPr>
              <w:ilvl w:val="1"/>
              <w:numId w:val="39"/>
            </w:numPr>
            <w:ind w:left="720" w:hanging="360"/>
            <w:jc w:val="left"/>
          </w:pPr>
        </w:pPrChange>
      </w:pPr>
      <w:r w:rsidRPr="003107DD">
        <w:rPr>
          <w:sz w:val="22"/>
          <w:szCs w:val="22"/>
        </w:rPr>
        <w:t>EXIGÊNCIAS DE SSMA</w:t>
      </w:r>
    </w:p>
    <w:p w14:paraId="176D5186" w14:textId="77777777" w:rsidR="00D03792" w:rsidRPr="0058208F" w:rsidRDefault="00D03792" w:rsidP="00D03792">
      <w:pPr>
        <w:tabs>
          <w:tab w:val="left" w:pos="540"/>
        </w:tabs>
        <w:rPr>
          <w:rFonts w:cs="Arial"/>
          <w:b/>
          <w:bCs/>
          <w:color w:val="404040"/>
        </w:rPr>
      </w:pPr>
    </w:p>
    <w:p w14:paraId="57DD530D" w14:textId="77777777" w:rsidR="00C62D2A" w:rsidRDefault="00D03792" w:rsidP="00C62D2A">
      <w:pPr>
        <w:ind w:firstLine="0"/>
        <w:rPr>
          <w:rFonts w:cs="Arial"/>
          <w:color w:val="404040"/>
        </w:rPr>
      </w:pPr>
      <w:r>
        <w:rPr>
          <w:rFonts w:cs="Arial"/>
          <w:color w:val="404040"/>
        </w:rPr>
        <w:t>Todos os fornecedores contratados pela HIDROBR devem seguir as normas e procedimentos da empresa, durante a vigência dos seus contratos. É de responsabilidade do gestor do contrato com o fornecedor a garantia do cumprimento das exigências e das normas associadas, solicitando quando necessário, evidências e informações que garanta o seu cumprimento.</w:t>
      </w:r>
    </w:p>
    <w:p w14:paraId="60C7FD9A" w14:textId="77777777" w:rsidR="004049B5" w:rsidRDefault="004049B5" w:rsidP="00C62D2A">
      <w:pPr>
        <w:ind w:firstLine="0"/>
        <w:rPr>
          <w:ins w:id="1309" w:author="Bianca Abreu - HIDROBR" w:date="2025-08-21T15:25:00Z"/>
          <w:rFonts w:cs="Arial"/>
          <w:color w:val="404040"/>
        </w:rPr>
      </w:pPr>
    </w:p>
    <w:p w14:paraId="7358DBA7" w14:textId="77777777" w:rsidR="00F27ED8" w:rsidRDefault="00F27ED8" w:rsidP="00C62D2A">
      <w:pPr>
        <w:ind w:firstLine="0"/>
        <w:rPr>
          <w:ins w:id="1310" w:author="Bianca Abreu - HIDROBR" w:date="2025-08-21T15:25:00Z"/>
          <w:rFonts w:cs="Arial"/>
          <w:color w:val="404040"/>
        </w:rPr>
      </w:pPr>
      <w:commentRangeStart w:id="1311"/>
      <w:ins w:id="1312" w:author="Bianca Abreu - HIDROBR" w:date="2025-08-21T15:25:00Z">
        <w:r w:rsidRPr="00F27ED8">
          <w:rPr>
            <w:rFonts w:cs="Arial"/>
            <w:color w:val="404040"/>
          </w:rPr>
          <w:t xml:space="preserve">Antes do início dos trabalhos, caso o </w:t>
        </w:r>
        <w:r>
          <w:rPr>
            <w:rFonts w:cs="Arial"/>
            <w:color w:val="404040"/>
          </w:rPr>
          <w:t>FORNECEDOR</w:t>
        </w:r>
        <w:r w:rsidRPr="00F27ED8">
          <w:rPr>
            <w:rFonts w:cs="Arial"/>
            <w:color w:val="404040"/>
          </w:rPr>
          <w:t xml:space="preserve"> utilize instrumentos / equipamentos de medição próprios, deverão ser apresentados, entre outros: os registros e/ou controles internos de manutenções periódicas (preventivas / corretivas; ou certificações / emitidas por instituições oficiais, relativas aos serviços prestados; ou o Certificado de Calibração dos Equipamentos;</w:t>
        </w:r>
      </w:ins>
      <w:commentRangeEnd w:id="1311"/>
      <w:ins w:id="1313" w:author="Bianca Abreu - HIDROBR" w:date="2025-08-21T15:27:00Z">
        <w:r>
          <w:rPr>
            <w:rStyle w:val="Refdecomentrio"/>
          </w:rPr>
          <w:commentReference w:id="1311"/>
        </w:r>
      </w:ins>
    </w:p>
    <w:p w14:paraId="32EF8649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29FF78A9" w14:textId="77777777" w:rsidR="004049B5" w:rsidRDefault="004049B5" w:rsidP="00C62D2A">
      <w:pPr>
        <w:ind w:firstLine="0"/>
        <w:rPr>
          <w:rFonts w:cs="Arial"/>
          <w:color w:val="404040"/>
        </w:rPr>
      </w:pPr>
    </w:p>
    <w:p w14:paraId="48C4B294" w14:textId="77777777" w:rsidR="004049B5" w:rsidRDefault="004049B5" w:rsidP="00C62D2A">
      <w:pPr>
        <w:ind w:firstLine="0"/>
        <w:rPr>
          <w:rFonts w:cs="Arial"/>
          <w:color w:val="404040"/>
        </w:rPr>
      </w:pPr>
    </w:p>
    <w:p w14:paraId="3D03A0AC" w14:textId="77777777" w:rsidR="004049B5" w:rsidRDefault="004049B5" w:rsidP="00C62D2A">
      <w:pPr>
        <w:ind w:firstLine="0"/>
        <w:rPr>
          <w:rFonts w:cs="Arial"/>
          <w:color w:val="404040"/>
        </w:rPr>
      </w:pPr>
    </w:p>
    <w:p w14:paraId="4F37B635" w14:textId="77777777" w:rsidR="004049B5" w:rsidRDefault="004049B5" w:rsidP="00C62D2A">
      <w:pPr>
        <w:ind w:firstLine="0"/>
        <w:rPr>
          <w:rFonts w:cs="Arial"/>
          <w:color w:val="404040"/>
        </w:rPr>
      </w:pPr>
    </w:p>
    <w:p w14:paraId="2755F349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2762FDCE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1BAF89DA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384824A5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42B2AD7A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5BB5EB7F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6D186098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5B3E91EA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0A70B107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2044060D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6CA8F683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2905FEF8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661341D7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0BD1B577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072B6057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261B8F5F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0A57F7F9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6BD0B15E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40315FE8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41390B64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4476D970" w14:textId="77777777" w:rsidR="00826B68" w:rsidRDefault="00826B68" w:rsidP="00C62D2A">
      <w:pPr>
        <w:ind w:firstLine="0"/>
        <w:rPr>
          <w:rFonts w:cs="Arial"/>
          <w:color w:val="404040"/>
        </w:rPr>
        <w:sectPr w:rsidR="00826B68">
          <w:footerReference w:type="default" r:id="rId20"/>
          <w:pgSz w:w="11907" w:h="16840" w:code="9"/>
          <w:pgMar w:top="2268" w:right="851" w:bottom="1418" w:left="1134" w:header="1134" w:footer="709" w:gutter="0"/>
          <w:cols w:space="708"/>
          <w:docGrid w:linePitch="360"/>
        </w:sectPr>
      </w:pPr>
    </w:p>
    <w:p w14:paraId="1E807CEC" w14:textId="77777777" w:rsidR="00826B68" w:rsidRDefault="00826B68" w:rsidP="00C62D2A">
      <w:pPr>
        <w:ind w:firstLine="0"/>
        <w:rPr>
          <w:rFonts w:cs="Arial"/>
          <w:color w:val="404040"/>
        </w:rPr>
      </w:pPr>
    </w:p>
    <w:p w14:paraId="42453E67" w14:textId="77777777" w:rsidR="00826B68" w:rsidRPr="00C62D2A" w:rsidRDefault="00826B68" w:rsidP="00C62D2A">
      <w:pPr>
        <w:ind w:firstLine="0"/>
        <w:rPr>
          <w:rFonts w:cs="Arial"/>
          <w:color w:val="404040"/>
        </w:rPr>
      </w:pPr>
    </w:p>
    <w:sectPr w:rsidR="00826B68" w:rsidRPr="00C62D2A" w:rsidSect="00826B68">
      <w:headerReference w:type="default" r:id="rId21"/>
      <w:footerReference w:type="default" r:id="rId22"/>
      <w:pgSz w:w="16840" w:h="11907" w:orient="landscape" w:code="9"/>
      <w:pgMar w:top="1134" w:right="2268" w:bottom="851" w:left="1418" w:header="1134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ianca Abreu - HIDROBR" w:date="2025-08-27T08:08:00Z" w:initials="BA">
    <w:p w14:paraId="622219B3" w14:textId="77777777" w:rsidR="00AC2905" w:rsidRDefault="00BC27FA" w:rsidP="00AC2905">
      <w:pPr>
        <w:pStyle w:val="Textodecomentrio"/>
        <w:ind w:firstLine="0"/>
        <w:jc w:val="left"/>
      </w:pPr>
      <w:r>
        <w:rPr>
          <w:rStyle w:val="Refdecomentrio"/>
        </w:rPr>
        <w:annotationRef/>
      </w:r>
      <w:r w:rsidR="00AC2905">
        <w:t xml:space="preserve">Verificar se vai ser mantido o nome da norma como "Suprimentos". Uma vez que este termo pode ser mais abrangente e aqui são tratadas especificamente os contratos de fornecedores. </w:t>
      </w:r>
    </w:p>
  </w:comment>
  <w:comment w:id="6" w:author="Bianca Abreu - HIDROBR" w:date="2025-08-27T08:12:00Z" w:initials="BA">
    <w:p w14:paraId="3112D5D9" w14:textId="0CB67FC8" w:rsidR="00E41EC9" w:rsidRDefault="00E41EC9" w:rsidP="00E41EC9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Inserir as siglas dos indicadores. </w:t>
      </w:r>
    </w:p>
  </w:comment>
  <w:comment w:id="30" w:author="Bianca Abreu - HIDROBR" w:date="2025-08-22T16:29:00Z" w:initials="BA">
    <w:p w14:paraId="0578ECDA" w14:textId="6D911A1C" w:rsidR="002D49F1" w:rsidRDefault="002D49F1" w:rsidP="002D49F1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Nome sugestivo.</w:t>
      </w:r>
    </w:p>
  </w:comment>
  <w:comment w:id="62" w:author="Bianca Abreu - HIDROBR" w:date="2025-08-27T09:55:00Z" w:initials="BA">
    <w:p w14:paraId="36A74E4B" w14:textId="77777777" w:rsidR="008F2AEB" w:rsidRDefault="008F2AEB" w:rsidP="008F2AEB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Conforme o modelo de contrato: </w:t>
      </w:r>
    </w:p>
    <w:p w14:paraId="4B737434" w14:textId="77777777" w:rsidR="008F2AEB" w:rsidRDefault="008F2AEB" w:rsidP="008F2AEB">
      <w:pPr>
        <w:pStyle w:val="Textodecomentrio"/>
        <w:ind w:firstLine="0"/>
        <w:jc w:val="left"/>
      </w:pPr>
    </w:p>
    <w:p w14:paraId="273DCA61" w14:textId="77777777" w:rsidR="008F2AEB" w:rsidRDefault="008F2AEB" w:rsidP="008F2AEB">
      <w:pPr>
        <w:pStyle w:val="Textodecomentrio"/>
        <w:ind w:firstLine="0"/>
        <w:jc w:val="left"/>
      </w:pPr>
      <w:r>
        <w:t>"</w:t>
      </w:r>
      <w:r>
        <w:rPr>
          <w:b/>
          <w:bCs/>
          <w:i/>
          <w:iCs/>
          <w:color w:val="000000"/>
        </w:rPr>
        <w:t>CLÁUSULA 21ª –</w:t>
      </w:r>
      <w:r>
        <w:rPr>
          <w:color w:val="000000"/>
        </w:rPr>
        <w:t xml:space="preserve"> O contratado, sempre que cabível</w:t>
      </w:r>
      <w:r>
        <w:rPr>
          <w:color w:val="000000"/>
          <w:highlight w:val="green"/>
        </w:rPr>
        <w:t>, será avaliado pela CONTRATANTE,</w:t>
      </w:r>
      <w:r>
        <w:rPr>
          <w:color w:val="000000"/>
        </w:rPr>
        <w:t xml:space="preserve"> mediante os seguintes critérios:</w:t>
      </w:r>
    </w:p>
    <w:p w14:paraId="0889BCC4" w14:textId="77777777" w:rsidR="008F2AEB" w:rsidRDefault="008F2AEB" w:rsidP="008F2AEB">
      <w:pPr>
        <w:pStyle w:val="Textodecomentrio"/>
        <w:ind w:firstLine="0"/>
        <w:jc w:val="left"/>
      </w:pPr>
      <w:r>
        <w:rPr>
          <w:color w:val="000000"/>
        </w:rPr>
        <w:t>- Se o Prestador de Serviços demonstrou amplo conhecimento dos assuntos desenvolvidos através de seus produtos entregues para a CONTRATANTE. Se o contratado compreendeu o projeto de forma global e seus produtos contribuíram satisfatoriamente para o desenvolvimento do mesmo;</w:t>
      </w:r>
    </w:p>
    <w:p w14:paraId="271B504B" w14:textId="77777777" w:rsidR="008F2AEB" w:rsidRDefault="008F2AEB" w:rsidP="008F2AEB">
      <w:pPr>
        <w:pStyle w:val="Textodecomentrio"/>
        <w:ind w:firstLine="0"/>
        <w:jc w:val="left"/>
      </w:pPr>
      <w:r>
        <w:rPr>
          <w:color w:val="000000"/>
        </w:rPr>
        <w:t>- Se o Prestador de Serviços apresentou grande disponibilidade para comunicação e se mostrou acessível, respondendo os e-mails rapidamente, atendendo os telefonemas com prontidão e participando de reuniões sempre que necessário;</w:t>
      </w:r>
    </w:p>
    <w:p w14:paraId="5DE423B6" w14:textId="77777777" w:rsidR="008F2AEB" w:rsidRDefault="008F2AEB" w:rsidP="008F2AEB">
      <w:pPr>
        <w:pStyle w:val="Textodecomentrio"/>
        <w:ind w:firstLine="0"/>
        <w:jc w:val="left"/>
      </w:pPr>
      <w:r>
        <w:rPr>
          <w:color w:val="000000"/>
        </w:rPr>
        <w:t>- Se o Prestador de Serviços se mostrou altamente comprometido com o cumprimento de prazos;</w:t>
      </w:r>
    </w:p>
    <w:p w14:paraId="143AEE7D" w14:textId="77777777" w:rsidR="008F2AEB" w:rsidRDefault="008F2AEB" w:rsidP="008F2AEB">
      <w:pPr>
        <w:pStyle w:val="Textodecomentrio"/>
        <w:ind w:firstLine="0"/>
        <w:jc w:val="left"/>
      </w:pPr>
      <w:r>
        <w:rPr>
          <w:color w:val="000000"/>
        </w:rPr>
        <w:t xml:space="preserve">- Se o Prestador de Serviços se mostrou atencioso aos padrões indicados de formatação e o trabalho apresentado foi muito bem-organizado e coerente em sua estrutura" </w:t>
      </w:r>
    </w:p>
    <w:p w14:paraId="33DBDE12" w14:textId="77777777" w:rsidR="008F2AEB" w:rsidRDefault="008F2AEB" w:rsidP="008F2AEB">
      <w:pPr>
        <w:pStyle w:val="Textodecomentrio"/>
        <w:ind w:firstLine="0"/>
        <w:jc w:val="left"/>
      </w:pPr>
    </w:p>
    <w:p w14:paraId="6B494085" w14:textId="77777777" w:rsidR="008F2AEB" w:rsidRDefault="008F2AEB" w:rsidP="008F2AEB">
      <w:pPr>
        <w:pStyle w:val="Textodecomentrio"/>
        <w:ind w:firstLine="0"/>
        <w:jc w:val="left"/>
      </w:pPr>
      <w:hyperlink r:id="rId1" w:history="1">
        <w:r w:rsidRPr="00355DC0">
          <w:rPr>
            <w:rStyle w:val="Hyperlink"/>
          </w:rPr>
          <w:t>MODELO CONTRATO PJS TERCEIROS -R03.docx</w:t>
        </w:r>
      </w:hyperlink>
      <w:r>
        <w:t xml:space="preserve"> </w:t>
      </w:r>
    </w:p>
  </w:comment>
  <w:comment w:id="93" w:author="Bianca Abreu - HIDROBR" w:date="2025-08-27T09:57:00Z" w:initials="BA">
    <w:p w14:paraId="2684A5DE" w14:textId="77777777" w:rsidR="00037D78" w:rsidRDefault="00037D78" w:rsidP="00037D78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Seria melhor "IDENTIFICAÇÃO DA DAMANDA EXTERNA", Para poder associar com "ÁREA DEMANDANTE"?</w:t>
      </w:r>
    </w:p>
  </w:comment>
  <w:comment w:id="120" w:author="Bianca Abreu - HIDROBR" w:date="2025-08-27T09:56:00Z" w:initials="BA">
    <w:p w14:paraId="00827208" w14:textId="50B98EC6" w:rsidR="00D964E5" w:rsidRDefault="00D964E5" w:rsidP="00D964E5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Verificar se o conceito ficou adequado. </w:t>
      </w:r>
    </w:p>
  </w:comment>
  <w:comment w:id="122" w:author="Bianca Abreu - HIDROBR" w:date="2025-08-27T08:33:00Z" w:initials="BA">
    <w:p w14:paraId="7A633956" w14:textId="5C03AB98" w:rsidR="00081E1A" w:rsidRDefault="00081E1A" w:rsidP="00081E1A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Inserir informações sobre a proposta do cliente (que serve como orientação para a definição do perfil do fornecedor).</w:t>
      </w:r>
    </w:p>
  </w:comment>
  <w:comment w:id="129" w:author="Bianca Abreu - HIDROBR" w:date="2025-08-27T10:30:00Z" w:initials="BA">
    <w:p w14:paraId="231DA81C" w14:textId="77777777" w:rsidR="00B324CA" w:rsidRDefault="00B324CA" w:rsidP="00B324CA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Importante que esta definição esteja coerente com o processo de SELEÇÃO DOS FORNECEDORES, descrito no item 4.4. </w:t>
      </w:r>
    </w:p>
  </w:comment>
  <w:comment w:id="146" w:author="Bianca Abreu - HIDROBR" w:date="2025-08-25T11:01:00Z" w:initials="BA">
    <w:p w14:paraId="27D61958" w14:textId="5B16FC9F" w:rsidR="008008C7" w:rsidRDefault="008008C7" w:rsidP="008008C7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Verificar, ao final da elaboração dos procedimentos de "SOLICITAÇÃO DE CONTRATAÇÃO", se serão mantidas as informações citadas.  </w:t>
      </w:r>
    </w:p>
  </w:comment>
  <w:comment w:id="204" w:author="Bianca Abreu - HIDROBR" w:date="2025-08-22T15:51:00Z" w:initials="BA">
    <w:p w14:paraId="5B970E52" w14:textId="77777777" w:rsidR="001D2804" w:rsidRDefault="001D2804" w:rsidP="001D2804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Manter? </w:t>
      </w:r>
    </w:p>
  </w:comment>
  <w:comment w:id="206" w:author="Bianca Abreu - HIDROBR" w:date="2025-08-25T10:38:00Z" w:initials="BA">
    <w:p w14:paraId="4D0D5953" w14:textId="77777777" w:rsidR="004727C2" w:rsidRDefault="004727C2" w:rsidP="004727C2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Seria melhor "IDENTIFICAÇÃO DA DAMANDA EXTERNA", Para poder associar com "ÁREA DEMANDANTE"?</w:t>
      </w:r>
    </w:p>
  </w:comment>
  <w:comment w:id="208" w:author="Bianca Abreu - HIDROBR" w:date="2025-08-22T16:45:00Z" w:initials="BA">
    <w:p w14:paraId="14289075" w14:textId="77777777" w:rsidR="00E91A79" w:rsidRDefault="00E91A79" w:rsidP="00E91A79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Somente estes dados são necessários? </w:t>
      </w:r>
    </w:p>
  </w:comment>
  <w:comment w:id="373" w:author="Bianca Abreu - HIDROBR" w:date="2025-08-25T14:50:00Z" w:initials="BA">
    <w:p w14:paraId="0DFC7483" w14:textId="77777777" w:rsidR="000352EE" w:rsidRDefault="000352EE" w:rsidP="00387B87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A identificação do Perfil do Fornecedor" era um tópico dentro do item "PROSPECÇÃO DE FORNECEDORES". Solicitado por Ana em 22/08  inserir dentro de "SOLICITAÇÃO DE PROSPECÇÃO". </w:t>
      </w:r>
    </w:p>
  </w:comment>
  <w:comment w:id="418" w:author="Bianca Abreu - HIDROBR" w:date="2025-08-25T10:03:00Z" w:initials="BA">
    <w:p w14:paraId="2B40A984" w14:textId="77777777" w:rsidR="00237D75" w:rsidRDefault="00237D75" w:rsidP="00237D75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Este item deve ser totalmente detalhado, em procedimentos, indicando os principais canais de pesquisa, o formato adequado do banco de dados interno, etc. </w:t>
      </w:r>
    </w:p>
  </w:comment>
  <w:comment w:id="452" w:author="Bianca Abreu - HIDROBR" w:date="2025-08-20T13:35:00Z" w:initials="BA">
    <w:p w14:paraId="6AB3FF4C" w14:textId="77777777" w:rsidR="00764A2D" w:rsidRDefault="00764A2D" w:rsidP="00764A2D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Esta etapa cabe ao item sobre prospecção de fornecedores? </w:t>
      </w:r>
    </w:p>
  </w:comment>
  <w:comment w:id="453" w:author="Bianca Abreu - HIDROBR" w:date="2025-08-21T08:40:00Z" w:initials="BA">
    <w:p w14:paraId="1655F85A" w14:textId="77777777" w:rsidR="00E028BD" w:rsidRDefault="00764A2D" w:rsidP="00E028BD">
      <w:pPr>
        <w:pStyle w:val="Textodecomentrio"/>
        <w:ind w:firstLine="0"/>
        <w:jc w:val="left"/>
      </w:pPr>
      <w:r>
        <w:rPr>
          <w:rStyle w:val="Refdecomentrio"/>
        </w:rPr>
        <w:annotationRef/>
      </w:r>
      <w:r w:rsidR="00E028BD">
        <w:t xml:space="preserve">Solicitado por Fred, em 21/08, deixar como premissa e deixar avaliação para o item de  SELEÇÃO DOS FORNECEDORES. </w:t>
      </w:r>
    </w:p>
  </w:comment>
  <w:comment w:id="454" w:author="Bianca Abreu - HIDROBR" w:date="2025-08-21T15:03:00Z" w:initials="BA">
    <w:p w14:paraId="7B256431" w14:textId="77777777" w:rsidR="00764A2D" w:rsidRDefault="00764A2D" w:rsidP="00764A2D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Conforme modelo de contrato. </w:t>
      </w:r>
    </w:p>
    <w:p w14:paraId="6481A149" w14:textId="77777777" w:rsidR="00764A2D" w:rsidRDefault="00764A2D" w:rsidP="00764A2D">
      <w:pPr>
        <w:pStyle w:val="Textodecomentrio"/>
        <w:ind w:firstLine="0"/>
        <w:jc w:val="left"/>
      </w:pPr>
    </w:p>
    <w:p w14:paraId="5C156687" w14:textId="77777777" w:rsidR="00764A2D" w:rsidRDefault="00764A2D" w:rsidP="00764A2D">
      <w:pPr>
        <w:pStyle w:val="Textodecomentrio"/>
        <w:ind w:firstLine="0"/>
        <w:jc w:val="left"/>
      </w:pPr>
      <w:r>
        <w:rPr>
          <w:b/>
          <w:bCs/>
          <w:i/>
          <w:iCs/>
          <w:color w:val="000000"/>
        </w:rPr>
        <w:t>"CLÁUSULA 15ª -</w:t>
      </w:r>
      <w:r>
        <w:rPr>
          <w:i/>
          <w:iCs/>
          <w:color w:val="000000"/>
        </w:rPr>
        <w:t xml:space="preserve"> Antes do início dos trabalhos, caso o CONTRATADO utilize instrumentos / equipamentos de medição próprios, deverão ser apresentados, entre outros: os registros e/ou controles internos de manutenções periódicas (preventivas / corretivas; ou certificações / emitidas por instituições oficiais, relativas aos serviços prestados; ou o Certificado de Calibração dos Equipamentos; </w:t>
      </w:r>
    </w:p>
    <w:p w14:paraId="3C0B304B" w14:textId="77777777" w:rsidR="00764A2D" w:rsidRDefault="00764A2D" w:rsidP="00764A2D">
      <w:pPr>
        <w:pStyle w:val="Textodecomentrio"/>
        <w:ind w:firstLine="0"/>
        <w:jc w:val="left"/>
      </w:pPr>
      <w:r>
        <w:rPr>
          <w:b/>
          <w:bCs/>
          <w:i/>
          <w:iCs/>
          <w:color w:val="000000"/>
        </w:rPr>
        <w:t>CLÁUSULA</w:t>
      </w:r>
      <w:r>
        <w:rPr>
          <w:i/>
          <w:iCs/>
        </w:rPr>
        <w:t xml:space="preserve"> </w:t>
      </w:r>
      <w:r>
        <w:rPr>
          <w:b/>
          <w:bCs/>
          <w:i/>
          <w:iCs/>
          <w:color w:val="000000"/>
        </w:rPr>
        <w:t>16 ª -</w:t>
      </w:r>
      <w:r>
        <w:rPr>
          <w:i/>
          <w:iCs/>
          <w:color w:val="000000"/>
        </w:rPr>
        <w:t xml:space="preserve"> Antes do início dos trabalhos, caso o CONTRATADO – “pessoa jurídica” – , em especial as empresas de sondagens, venha utilizar mão de obra auxiliar, faz-se necessário o encaminhamento prévio da seguinte documentação: CNPJ, CREA (quando pertinente), Inscrição Estadual, Certidão Negativa de Débito com a Seguridade Social; dos funcionários alocados nos serviços: ASO’s e comprovação de recolhimento de FGTS.</w:t>
      </w:r>
    </w:p>
    <w:p w14:paraId="144892A1" w14:textId="77777777" w:rsidR="00764A2D" w:rsidRDefault="00764A2D" w:rsidP="00764A2D">
      <w:pPr>
        <w:pStyle w:val="Textodecomentrio"/>
        <w:ind w:firstLine="0"/>
        <w:jc w:val="left"/>
      </w:pPr>
      <w:r>
        <w:rPr>
          <w:b/>
          <w:bCs/>
          <w:i/>
          <w:iCs/>
          <w:color w:val="000000"/>
          <w:u w:val="single"/>
        </w:rPr>
        <w:t>CLÁUSULA 17ª –</w:t>
      </w:r>
      <w:r>
        <w:rPr>
          <w:i/>
          <w:iCs/>
          <w:color w:val="000000"/>
          <w:u w:val="single"/>
        </w:rPr>
        <w:t xml:space="preserve"> Todos os técnicos que participarão do desenvolvimento de estudos/projetos relacionados ao meio ambiente (pessoa física ou equipe técnica representante da pessoa jurídica) deverão apresentar comprovante de pagamento da anuidade do respectivo conselho regional profissional (ex. CREA ou CRBIO) e comprovante de cadastro no IBAMA (CTF)."</w:t>
      </w:r>
    </w:p>
    <w:p w14:paraId="3F2DD4C0" w14:textId="77777777" w:rsidR="00764A2D" w:rsidRDefault="00764A2D" w:rsidP="00764A2D">
      <w:pPr>
        <w:pStyle w:val="Textodecomentrio"/>
        <w:ind w:firstLine="0"/>
        <w:jc w:val="left"/>
      </w:pPr>
    </w:p>
    <w:p w14:paraId="5C478E4F" w14:textId="77777777" w:rsidR="00764A2D" w:rsidRDefault="00764A2D" w:rsidP="00764A2D">
      <w:pPr>
        <w:pStyle w:val="Textodecomentrio"/>
        <w:ind w:firstLine="0"/>
        <w:jc w:val="left"/>
      </w:pPr>
      <w:hyperlink r:id="rId2" w:history="1">
        <w:r w:rsidRPr="00FF774D">
          <w:rPr>
            <w:rStyle w:val="Hyperlink"/>
            <w:i/>
            <w:iCs/>
          </w:rPr>
          <w:t>MODELO CONTRATO PJS TERCEIROS -R03.docx</w:t>
        </w:r>
      </w:hyperlink>
      <w:r>
        <w:rPr>
          <w:i/>
          <w:iCs/>
          <w:color w:val="000000"/>
        </w:rPr>
        <w:t xml:space="preserve"> </w:t>
      </w:r>
    </w:p>
    <w:p w14:paraId="402B4E42" w14:textId="77777777" w:rsidR="00764A2D" w:rsidRDefault="00764A2D" w:rsidP="00764A2D">
      <w:pPr>
        <w:pStyle w:val="Textodecomentrio"/>
        <w:ind w:firstLine="0"/>
        <w:jc w:val="left"/>
      </w:pPr>
    </w:p>
  </w:comment>
  <w:comment w:id="456" w:author="Bianca Abreu - HIDROBR" w:date="2025-08-21T15:20:00Z" w:initials="BA">
    <w:p w14:paraId="5866007C" w14:textId="77777777" w:rsidR="00764A2D" w:rsidRDefault="00764A2D" w:rsidP="00764A2D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Esta avaliação cabe nesta etapa? </w:t>
      </w:r>
    </w:p>
  </w:comment>
  <w:comment w:id="465" w:author="Bianca Abreu - HIDROBR" w:date="2025-08-25T11:14:00Z" w:initials="BA">
    <w:p w14:paraId="5C2D6BF6" w14:textId="77777777" w:rsidR="005E1F1F" w:rsidRDefault="005E1F1F" w:rsidP="005E1F1F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Este item foi inserido antes do item "SOLICITAÇÃO DE CONTRATAÇÃO".</w:t>
      </w:r>
    </w:p>
  </w:comment>
  <w:comment w:id="477" w:author="Bianca Abreu - HIDROBR" w:date="2025-08-20T13:43:00Z" w:initials="BA">
    <w:p w14:paraId="5593B12E" w14:textId="77777777" w:rsidR="005E1F1F" w:rsidRDefault="005E1F1F" w:rsidP="005E1F1F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Seria interessante pensarmos numa métrica  para seleção? </w:t>
      </w:r>
    </w:p>
    <w:p w14:paraId="1E01125F" w14:textId="77777777" w:rsidR="005E1F1F" w:rsidRDefault="005E1F1F" w:rsidP="005E1F1F">
      <w:pPr>
        <w:pStyle w:val="Textodecomentrio"/>
        <w:ind w:firstLine="0"/>
        <w:jc w:val="left"/>
      </w:pPr>
    </w:p>
    <w:p w14:paraId="2A2A8621" w14:textId="77777777" w:rsidR="005E1F1F" w:rsidRDefault="005E1F1F" w:rsidP="005E1F1F">
      <w:pPr>
        <w:pStyle w:val="Textodecomentrio"/>
        <w:ind w:firstLine="0"/>
        <w:jc w:val="left"/>
      </w:pPr>
      <w:r>
        <w:t xml:space="preserve">Nem sempre a seleção é realizada pelo valor orçado, mas também pode ocorrer pelo prazo, pela capacidade técnica, entre outros fatores. </w:t>
      </w:r>
    </w:p>
    <w:p w14:paraId="3C685BA2" w14:textId="77777777" w:rsidR="005E1F1F" w:rsidRDefault="005E1F1F" w:rsidP="005E1F1F">
      <w:pPr>
        <w:pStyle w:val="Textodecomentrio"/>
        <w:ind w:firstLine="0"/>
        <w:jc w:val="left"/>
      </w:pPr>
    </w:p>
    <w:p w14:paraId="0A901FCF" w14:textId="77777777" w:rsidR="005E1F1F" w:rsidRDefault="005E1F1F" w:rsidP="005E1F1F">
      <w:pPr>
        <w:pStyle w:val="Textodecomentrio"/>
        <w:ind w:firstLine="0"/>
        <w:jc w:val="left"/>
      </w:pPr>
    </w:p>
    <w:p w14:paraId="56210664" w14:textId="77777777" w:rsidR="005E1F1F" w:rsidRDefault="005E1F1F" w:rsidP="005E1F1F">
      <w:pPr>
        <w:pStyle w:val="Textodecomentrio"/>
        <w:ind w:firstLine="0"/>
        <w:jc w:val="left"/>
      </w:pPr>
      <w:r>
        <w:t xml:space="preserve">Exemplo de critérios para seleção de fornecedores aplicado em um edital da Agência Peixe Vivo (ver item 12 do arquivo abaixo): </w:t>
      </w:r>
    </w:p>
    <w:p w14:paraId="4BFEFB07" w14:textId="77777777" w:rsidR="005E1F1F" w:rsidRDefault="005E1F1F" w:rsidP="005E1F1F">
      <w:pPr>
        <w:pStyle w:val="Textodecomentrio"/>
        <w:ind w:firstLine="0"/>
        <w:jc w:val="left"/>
      </w:pPr>
      <w:hyperlink r:id="rId3" w:history="1">
        <w:r w:rsidRPr="0019613F">
          <w:rPr>
            <w:rStyle w:val="Hyperlink"/>
          </w:rPr>
          <w:t>ANEXO_I_TDR_Fiscal_Execucao_CONBASF_Propria.pdf</w:t>
        </w:r>
      </w:hyperlink>
      <w:r>
        <w:t xml:space="preserve"> </w:t>
      </w:r>
    </w:p>
  </w:comment>
  <w:comment w:id="480" w:author="Bianca Abreu - HIDROBR" w:date="2025-08-25T11:27:00Z" w:initials="BA">
    <w:p w14:paraId="0FF10713" w14:textId="77777777" w:rsidR="003240BB" w:rsidRDefault="003240BB" w:rsidP="003240BB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Seria interessante criar uma métrica para a seleção. </w:t>
      </w:r>
    </w:p>
  </w:comment>
  <w:comment w:id="489" w:author="Bianca Abreu - HIDROBR" w:date="2025-08-20T13:45:00Z" w:initials="BA">
    <w:p w14:paraId="2CA91AFA" w14:textId="77777777" w:rsidR="005E1F1F" w:rsidRDefault="005E1F1F" w:rsidP="005E1F1F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Ver comentário no item 4.5.</w:t>
      </w:r>
    </w:p>
  </w:comment>
  <w:comment w:id="496" w:author="Bianca Abreu - HIDROBR" w:date="2025-08-20T11:40:00Z" w:initials="BA">
    <w:p w14:paraId="6E7CAFB3" w14:textId="77777777" w:rsidR="00595DBE" w:rsidRDefault="00A10059" w:rsidP="00595DBE">
      <w:pPr>
        <w:pStyle w:val="Textodecomentrio"/>
        <w:ind w:firstLine="0"/>
        <w:jc w:val="left"/>
      </w:pPr>
      <w:r>
        <w:rPr>
          <w:rStyle w:val="Refdecomentrio"/>
        </w:rPr>
        <w:annotationRef/>
      </w:r>
      <w:r w:rsidR="00595DBE">
        <w:t xml:space="preserve">Existem dois modelos de planilha para seleção de fornecedores.  Qual é a mais atual ou mais utilizada? </w:t>
      </w:r>
    </w:p>
    <w:p w14:paraId="406D5FC9" w14:textId="77777777" w:rsidR="00595DBE" w:rsidRDefault="00595DBE" w:rsidP="00595DBE">
      <w:pPr>
        <w:pStyle w:val="Textodecomentrio"/>
        <w:ind w:firstLine="0"/>
        <w:jc w:val="left"/>
      </w:pPr>
    </w:p>
    <w:p w14:paraId="3F00824E" w14:textId="77777777" w:rsidR="00595DBE" w:rsidRDefault="00595DBE" w:rsidP="00595DBE">
      <w:pPr>
        <w:pStyle w:val="Textodecomentrio"/>
        <w:ind w:firstLine="0"/>
        <w:jc w:val="left"/>
      </w:pPr>
      <w:hyperlink r:id="rId4" w:history="1">
        <w:r w:rsidRPr="0047568F">
          <w:rPr>
            <w:rStyle w:val="Hyperlink"/>
          </w:rPr>
          <w:t>SF_Modelo.xlsx</w:t>
        </w:r>
      </w:hyperlink>
      <w:r>
        <w:rPr>
          <w:highlight w:val="white"/>
        </w:rPr>
        <w:t> </w:t>
      </w:r>
      <w:r>
        <w:t xml:space="preserve"> </w:t>
      </w:r>
    </w:p>
    <w:p w14:paraId="1193AD7A" w14:textId="77777777" w:rsidR="00595DBE" w:rsidRDefault="00595DBE" w:rsidP="00595DBE">
      <w:pPr>
        <w:pStyle w:val="Textodecomentrio"/>
        <w:ind w:firstLine="0"/>
        <w:jc w:val="left"/>
      </w:pPr>
    </w:p>
    <w:p w14:paraId="6972CB34" w14:textId="77777777" w:rsidR="00595DBE" w:rsidRDefault="00595DBE" w:rsidP="00595DBE">
      <w:pPr>
        <w:pStyle w:val="Textodecomentrio"/>
        <w:ind w:firstLine="0"/>
        <w:jc w:val="left"/>
      </w:pPr>
      <w:hyperlink r:id="rId5" w:history="1">
        <w:r w:rsidRPr="0047568F">
          <w:rPr>
            <w:rStyle w:val="Hyperlink"/>
          </w:rPr>
          <w:t>FORMULARIO - SOLICITAÇÃO ELABORAÇÃO CONTRATO DE TERCEIROS R01 5.xlsx</w:t>
        </w:r>
      </w:hyperlink>
      <w:r>
        <w:rPr>
          <w:highlight w:val="white"/>
        </w:rPr>
        <w:t> </w:t>
      </w:r>
      <w:r>
        <w:t xml:space="preserve"> </w:t>
      </w:r>
    </w:p>
  </w:comment>
  <w:comment w:id="1102" w:author="Bianca Abreu - HIDROBR" w:date="2025-08-20T11:11:00Z" w:initials="BA">
    <w:p w14:paraId="73EA7855" w14:textId="77777777" w:rsidR="00B30BF2" w:rsidRDefault="00B30BF2" w:rsidP="00B30BF2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Inserir um item com procedimentos para a elaboração de banco de dados? </w:t>
      </w:r>
    </w:p>
  </w:comment>
  <w:comment w:id="1105" w:author="Bianca Abreu - HIDROBR" w:date="2025-08-20T13:35:00Z" w:initials="BA">
    <w:p w14:paraId="05174B0B" w14:textId="77777777" w:rsidR="008D2044" w:rsidRDefault="008D2044" w:rsidP="008D2044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Esta etapa cabe ao item sobre prospecção de fornecedores? </w:t>
      </w:r>
    </w:p>
  </w:comment>
  <w:comment w:id="1106" w:author="Bianca Abreu - HIDROBR" w:date="2025-08-21T08:40:00Z" w:initials="BA">
    <w:p w14:paraId="69A6A9B4" w14:textId="77777777" w:rsidR="00FF188A" w:rsidRDefault="00FF188A" w:rsidP="00FF188A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Deixar como premissa e deixar avaliação para a seleção. </w:t>
      </w:r>
    </w:p>
  </w:comment>
  <w:comment w:id="1138" w:author="Bianca Abreu - HIDROBR" w:date="2025-08-20T13:43:00Z" w:initials="BA">
    <w:p w14:paraId="39C94DE2" w14:textId="77777777" w:rsidR="00D850A2" w:rsidRDefault="008D2044" w:rsidP="00D850A2">
      <w:pPr>
        <w:pStyle w:val="Textodecomentrio"/>
        <w:ind w:firstLine="0"/>
        <w:jc w:val="left"/>
      </w:pPr>
      <w:r>
        <w:rPr>
          <w:rStyle w:val="Refdecomentrio"/>
        </w:rPr>
        <w:annotationRef/>
      </w:r>
      <w:r w:rsidR="00D850A2">
        <w:t xml:space="preserve">Seria interessante pensarmos numa métrica  para seleção? </w:t>
      </w:r>
    </w:p>
    <w:p w14:paraId="7ABDBBBA" w14:textId="77777777" w:rsidR="00D850A2" w:rsidRDefault="00D850A2" w:rsidP="00D850A2">
      <w:pPr>
        <w:pStyle w:val="Textodecomentrio"/>
        <w:ind w:firstLine="0"/>
        <w:jc w:val="left"/>
      </w:pPr>
    </w:p>
    <w:p w14:paraId="5BD7CC99" w14:textId="77777777" w:rsidR="00D850A2" w:rsidRDefault="00D850A2" w:rsidP="00D850A2">
      <w:pPr>
        <w:pStyle w:val="Textodecomentrio"/>
        <w:ind w:firstLine="0"/>
        <w:jc w:val="left"/>
      </w:pPr>
      <w:r>
        <w:t xml:space="preserve">Nem sempre a seleção é realizada pelo valor orçado, mas também pode ocorrer pelo prazo, pela capacidade técnica, entre outros fatores. </w:t>
      </w:r>
    </w:p>
    <w:p w14:paraId="00D0F782" w14:textId="77777777" w:rsidR="00D850A2" w:rsidRDefault="00D850A2" w:rsidP="00D850A2">
      <w:pPr>
        <w:pStyle w:val="Textodecomentrio"/>
        <w:ind w:firstLine="0"/>
        <w:jc w:val="left"/>
      </w:pPr>
    </w:p>
    <w:p w14:paraId="6BB3D53F" w14:textId="77777777" w:rsidR="00D850A2" w:rsidRDefault="00D850A2" w:rsidP="00D850A2">
      <w:pPr>
        <w:pStyle w:val="Textodecomentrio"/>
        <w:ind w:firstLine="0"/>
        <w:jc w:val="left"/>
      </w:pPr>
    </w:p>
    <w:p w14:paraId="6D08B35E" w14:textId="77777777" w:rsidR="00D850A2" w:rsidRDefault="00D850A2" w:rsidP="00D850A2">
      <w:pPr>
        <w:pStyle w:val="Textodecomentrio"/>
        <w:ind w:firstLine="0"/>
        <w:jc w:val="left"/>
      </w:pPr>
      <w:r>
        <w:t xml:space="preserve">Exemplo de critérios para seleção de fornecedores aplicado em um edital da Agência Peixe Vivo (ver item 12 do arquivo abaixo): </w:t>
      </w:r>
    </w:p>
    <w:p w14:paraId="01D60EAB" w14:textId="77777777" w:rsidR="00D850A2" w:rsidRDefault="00D850A2" w:rsidP="00D850A2">
      <w:pPr>
        <w:pStyle w:val="Textodecomentrio"/>
        <w:ind w:firstLine="0"/>
        <w:jc w:val="left"/>
      </w:pPr>
      <w:hyperlink r:id="rId6" w:history="1">
        <w:r w:rsidRPr="0019613F">
          <w:rPr>
            <w:rStyle w:val="Hyperlink"/>
          </w:rPr>
          <w:t>ANEXO_I_TDR_Fiscal_Execucao_CONBASF_Propria.pdf</w:t>
        </w:r>
      </w:hyperlink>
      <w:r>
        <w:t xml:space="preserve"> </w:t>
      </w:r>
    </w:p>
  </w:comment>
  <w:comment w:id="1148" w:author="Bianca Abreu - HIDROBR" w:date="2025-08-20T13:45:00Z" w:initials="BA">
    <w:p w14:paraId="0BFD70CB" w14:textId="77777777" w:rsidR="008D2044" w:rsidRDefault="008D2044" w:rsidP="008D2044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Ver comentário no item 4.5.</w:t>
      </w:r>
    </w:p>
  </w:comment>
  <w:comment w:id="1202" w:author="Bianca Abreu - HIDROBR" w:date="2025-08-22T15:56:00Z" w:initials="BA">
    <w:p w14:paraId="14DCD7D8" w14:textId="77777777" w:rsidR="00DC509D" w:rsidRDefault="00DC509D" w:rsidP="00DC509D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O não cumprimento dos prazos pelo fornecedor acarretaria a mesma sansão contratual (ver Cláusula 11ª abaixo)? </w:t>
      </w:r>
    </w:p>
    <w:p w14:paraId="7751377F" w14:textId="77777777" w:rsidR="00DC509D" w:rsidRDefault="00DC509D" w:rsidP="00DC509D">
      <w:pPr>
        <w:pStyle w:val="Textodecomentrio"/>
        <w:ind w:firstLine="0"/>
        <w:jc w:val="left"/>
      </w:pPr>
    </w:p>
    <w:p w14:paraId="01CB0361" w14:textId="77777777" w:rsidR="00DC509D" w:rsidRDefault="00DC509D" w:rsidP="00DC509D">
      <w:pPr>
        <w:pStyle w:val="Textodecomentrio"/>
        <w:ind w:firstLine="0"/>
        <w:jc w:val="left"/>
      </w:pPr>
      <w:r>
        <w:t xml:space="preserve">Caso o fornecedor não cumpra prazo e serviço acordado, é previsto um contrato emergencial para suprir o serviço não cumprido? </w:t>
      </w:r>
    </w:p>
    <w:p w14:paraId="644D6240" w14:textId="77777777" w:rsidR="00DC509D" w:rsidRDefault="00DC509D" w:rsidP="00DC509D">
      <w:pPr>
        <w:pStyle w:val="Textodecomentrio"/>
        <w:ind w:firstLine="0"/>
        <w:jc w:val="left"/>
      </w:pPr>
    </w:p>
    <w:p w14:paraId="07BF0C12" w14:textId="77777777" w:rsidR="00DC509D" w:rsidRDefault="00DC509D" w:rsidP="00DC509D">
      <w:pPr>
        <w:pStyle w:val="Textodecomentrio"/>
        <w:ind w:firstLine="0"/>
        <w:jc w:val="left"/>
      </w:pPr>
    </w:p>
    <w:p w14:paraId="473EB859" w14:textId="77777777" w:rsidR="00DC509D" w:rsidRDefault="00DC509D" w:rsidP="00DC509D">
      <w:pPr>
        <w:pStyle w:val="Textodecomentrio"/>
        <w:ind w:firstLine="0"/>
        <w:jc w:val="left"/>
      </w:pPr>
      <w:r>
        <w:rPr>
          <w:b/>
          <w:bCs/>
          <w:i/>
          <w:iCs/>
          <w:color w:val="000000"/>
        </w:rPr>
        <w:t>"CLÁUSULA 11ª</w:t>
      </w:r>
      <w:r>
        <w:rPr>
          <w:i/>
          <w:iCs/>
          <w:color w:val="000000"/>
        </w:rPr>
        <w:t xml:space="preserve"> - A CONTRATANTE poderá recusar o trabalho que apresentar visíveis falhas ou que estiver incompleto. Recusado o serviço, considerar-se-ão como não cumpridas as condições estipuladas no objeto deste contrato não havendo, portanto, que se falar em remuneração, sem prejuízo de eventuais indenizações devidas."</w:t>
      </w:r>
    </w:p>
    <w:p w14:paraId="4C3315CF" w14:textId="77777777" w:rsidR="00DC509D" w:rsidRDefault="00DC509D" w:rsidP="00DC509D">
      <w:pPr>
        <w:pStyle w:val="Textodecomentrio"/>
        <w:ind w:firstLine="0"/>
        <w:jc w:val="left"/>
      </w:pPr>
    </w:p>
    <w:p w14:paraId="5ED87A1E" w14:textId="77777777" w:rsidR="00DC509D" w:rsidRDefault="00DC509D" w:rsidP="00DC509D">
      <w:pPr>
        <w:pStyle w:val="Textodecomentrio"/>
        <w:ind w:firstLine="0"/>
        <w:jc w:val="left"/>
      </w:pPr>
    </w:p>
    <w:p w14:paraId="31D1BB86" w14:textId="77777777" w:rsidR="00DC509D" w:rsidRDefault="00DC509D" w:rsidP="00DC509D">
      <w:pPr>
        <w:pStyle w:val="Textodecomentrio"/>
        <w:ind w:firstLine="0"/>
        <w:jc w:val="left"/>
      </w:pPr>
      <w:hyperlink r:id="rId7" w:history="1">
        <w:r w:rsidRPr="00BA1EA5">
          <w:rPr>
            <w:rStyle w:val="Hyperlink"/>
            <w:i/>
            <w:iCs/>
          </w:rPr>
          <w:t>MODELO CONTRATO PJS TERCEIROS -R03.docx</w:t>
        </w:r>
      </w:hyperlink>
      <w:r>
        <w:rPr>
          <w:i/>
          <w:iCs/>
          <w:color w:val="000000"/>
        </w:rPr>
        <w:t xml:space="preserve"> </w:t>
      </w:r>
    </w:p>
  </w:comment>
  <w:comment w:id="1222" w:author="Bianca Abreu - HIDROBR" w:date="2025-08-20T11:30:00Z" w:initials="BA">
    <w:p w14:paraId="5613C95D" w14:textId="77777777" w:rsidR="00B02497" w:rsidRDefault="003526DC" w:rsidP="00B02497">
      <w:pPr>
        <w:pStyle w:val="Textodecomentrio"/>
        <w:ind w:firstLine="0"/>
        <w:jc w:val="left"/>
      </w:pPr>
      <w:r>
        <w:rPr>
          <w:rStyle w:val="Refdecomentrio"/>
        </w:rPr>
        <w:annotationRef/>
      </w:r>
      <w:r w:rsidR="00B02497">
        <w:t xml:space="preserve">O não cumprimento dos prazos pelo fornecedor acarretaria a mesma sansão contratual (ver Cláusula 11ª abaixo)? </w:t>
      </w:r>
    </w:p>
    <w:p w14:paraId="5020CBC7" w14:textId="77777777" w:rsidR="00B02497" w:rsidRDefault="00B02497" w:rsidP="00B02497">
      <w:pPr>
        <w:pStyle w:val="Textodecomentrio"/>
        <w:ind w:firstLine="0"/>
        <w:jc w:val="left"/>
      </w:pPr>
    </w:p>
    <w:p w14:paraId="153666B7" w14:textId="77777777" w:rsidR="00B02497" w:rsidRDefault="00B02497" w:rsidP="00B02497">
      <w:pPr>
        <w:pStyle w:val="Textodecomentrio"/>
        <w:ind w:firstLine="0"/>
        <w:jc w:val="left"/>
      </w:pPr>
      <w:r>
        <w:t xml:space="preserve">Caso o fornecedor não cumpra prazo e serviço acordado, é previsto um contrato emergencial para suprir o serviço não cumprido? </w:t>
      </w:r>
    </w:p>
    <w:p w14:paraId="630F30A7" w14:textId="77777777" w:rsidR="00B02497" w:rsidRDefault="00B02497" w:rsidP="00B02497">
      <w:pPr>
        <w:pStyle w:val="Textodecomentrio"/>
        <w:ind w:firstLine="0"/>
        <w:jc w:val="left"/>
      </w:pPr>
    </w:p>
    <w:p w14:paraId="58CA5D05" w14:textId="77777777" w:rsidR="00B02497" w:rsidRDefault="00B02497" w:rsidP="00B02497">
      <w:pPr>
        <w:pStyle w:val="Textodecomentrio"/>
        <w:ind w:firstLine="0"/>
        <w:jc w:val="left"/>
      </w:pPr>
    </w:p>
    <w:p w14:paraId="665F674D" w14:textId="77777777" w:rsidR="00B02497" w:rsidRDefault="00B02497" w:rsidP="00B02497">
      <w:pPr>
        <w:pStyle w:val="Textodecomentrio"/>
        <w:ind w:firstLine="0"/>
        <w:jc w:val="left"/>
      </w:pPr>
      <w:r>
        <w:rPr>
          <w:b/>
          <w:bCs/>
          <w:i/>
          <w:iCs/>
          <w:color w:val="000000"/>
        </w:rPr>
        <w:t>"CLÁUSULA 11ª</w:t>
      </w:r>
      <w:r>
        <w:rPr>
          <w:i/>
          <w:iCs/>
          <w:color w:val="000000"/>
        </w:rPr>
        <w:t xml:space="preserve"> - A CONTRATANTE poderá recusar o trabalho que apresentar visíveis falhas ou que estiver incompleto. Recusado o serviço, considerar-se-ão como não cumpridas as condições estipuladas no objeto deste contrato não havendo, portanto, que se falar em remuneração, sem prejuízo de eventuais indenizações devidas."</w:t>
      </w:r>
    </w:p>
    <w:p w14:paraId="750AD0AF" w14:textId="77777777" w:rsidR="00B02497" w:rsidRDefault="00B02497" w:rsidP="00B02497">
      <w:pPr>
        <w:pStyle w:val="Textodecomentrio"/>
        <w:ind w:firstLine="0"/>
        <w:jc w:val="left"/>
      </w:pPr>
    </w:p>
    <w:p w14:paraId="3AF4B000" w14:textId="77777777" w:rsidR="00B02497" w:rsidRDefault="00B02497" w:rsidP="00B02497">
      <w:pPr>
        <w:pStyle w:val="Textodecomentrio"/>
        <w:ind w:firstLine="0"/>
        <w:jc w:val="left"/>
      </w:pPr>
    </w:p>
    <w:p w14:paraId="5810D587" w14:textId="77777777" w:rsidR="00B02497" w:rsidRDefault="00B02497" w:rsidP="00B02497">
      <w:pPr>
        <w:pStyle w:val="Textodecomentrio"/>
        <w:ind w:firstLine="0"/>
        <w:jc w:val="left"/>
      </w:pPr>
      <w:hyperlink r:id="rId8" w:history="1">
        <w:r w:rsidRPr="00306168">
          <w:rPr>
            <w:rStyle w:val="Hyperlink"/>
            <w:i/>
            <w:iCs/>
          </w:rPr>
          <w:t>MODELO CONTRATO PJS TERCEIROS -R03.docx</w:t>
        </w:r>
      </w:hyperlink>
      <w:r>
        <w:rPr>
          <w:i/>
          <w:iCs/>
          <w:color w:val="000000"/>
        </w:rPr>
        <w:t xml:space="preserve"> </w:t>
      </w:r>
    </w:p>
  </w:comment>
  <w:comment w:id="1245" w:author="Bianca Abreu - HIDROBR" w:date="2025-08-20T13:02:00Z" w:initials="BA">
    <w:p w14:paraId="18DC7A9B" w14:textId="77777777" w:rsidR="00060234" w:rsidRDefault="00595DBE" w:rsidP="00060234">
      <w:pPr>
        <w:pStyle w:val="Textodecomentrio"/>
        <w:ind w:firstLine="0"/>
        <w:jc w:val="left"/>
      </w:pPr>
      <w:r>
        <w:rPr>
          <w:rStyle w:val="Refdecomentrio"/>
        </w:rPr>
        <w:annotationRef/>
      </w:r>
      <w:r w:rsidR="00060234">
        <w:t xml:space="preserve">Critérios avaliados definidos em contrato: </w:t>
      </w:r>
      <w:r w:rsidR="00060234">
        <w:br/>
      </w:r>
      <w:r w:rsidR="00060234">
        <w:br/>
      </w:r>
      <w:r w:rsidR="00060234">
        <w:rPr>
          <w:i/>
          <w:iCs/>
        </w:rPr>
        <w:t>"</w:t>
      </w:r>
      <w:r w:rsidR="00060234">
        <w:rPr>
          <w:b/>
          <w:bCs/>
          <w:i/>
          <w:iCs/>
          <w:color w:val="000000"/>
        </w:rPr>
        <w:t>CLÁUSULA 21ª –</w:t>
      </w:r>
      <w:r w:rsidR="00060234">
        <w:rPr>
          <w:i/>
          <w:iCs/>
          <w:color w:val="000000"/>
        </w:rPr>
        <w:t xml:space="preserve"> O contratado, sempre que cabível, será avaliado pela CONTRATANTE, mediante os seguintes critérios:</w:t>
      </w:r>
    </w:p>
    <w:p w14:paraId="5D5848A0" w14:textId="77777777" w:rsidR="00060234" w:rsidRDefault="00060234" w:rsidP="00060234">
      <w:pPr>
        <w:pStyle w:val="Textodecomentrio"/>
        <w:ind w:firstLine="0"/>
        <w:jc w:val="left"/>
      </w:pPr>
      <w:r>
        <w:rPr>
          <w:i/>
          <w:iCs/>
          <w:color w:val="000000"/>
        </w:rPr>
        <w:t>- Se o Prestador de Serviços demonstrou amplo conhecimento dos assuntos desenvolvidos através de seus produtos entregues para a CONTRATANTE. Se o contratado compreendeu o projeto de forma global e seus produtos contribuíram satisfatoriamente para o desenvolvimento do mesmo;</w:t>
      </w:r>
    </w:p>
    <w:p w14:paraId="1EE7046F" w14:textId="77777777" w:rsidR="00060234" w:rsidRDefault="00060234" w:rsidP="00060234">
      <w:pPr>
        <w:pStyle w:val="Textodecomentrio"/>
        <w:ind w:firstLine="0"/>
        <w:jc w:val="left"/>
      </w:pPr>
      <w:r>
        <w:rPr>
          <w:i/>
          <w:iCs/>
          <w:color w:val="000000"/>
        </w:rPr>
        <w:t>- Se o Prestador de Serviços apresentou grande disponibilidade para comunicação e se mostrou acessível, respondendo os e-mails rapidamente, atendendo os telefonemas com prontidão e participando de reuniões sempre que necessário;</w:t>
      </w:r>
    </w:p>
    <w:p w14:paraId="1FA1D5CA" w14:textId="77777777" w:rsidR="00060234" w:rsidRDefault="00060234" w:rsidP="00060234">
      <w:pPr>
        <w:pStyle w:val="Textodecomentrio"/>
        <w:ind w:firstLine="0"/>
        <w:jc w:val="left"/>
      </w:pPr>
      <w:r>
        <w:rPr>
          <w:i/>
          <w:iCs/>
          <w:color w:val="000000"/>
        </w:rPr>
        <w:t>- Se o Prestador de Serviços se mostrou altamente comprometido com o cumprimento de prazos;</w:t>
      </w:r>
    </w:p>
    <w:p w14:paraId="1E937A74" w14:textId="77777777" w:rsidR="00060234" w:rsidRDefault="00060234" w:rsidP="00060234">
      <w:pPr>
        <w:pStyle w:val="Textodecomentrio"/>
        <w:ind w:firstLine="0"/>
        <w:jc w:val="left"/>
      </w:pPr>
      <w:r>
        <w:rPr>
          <w:i/>
          <w:iCs/>
          <w:color w:val="000000"/>
        </w:rPr>
        <w:t>- Se o Prestador de Serviços se mostrou atencioso aos padrões indicados de formatação e o trabalho apresentado foi muito bem-organizado e coerente em sua estrutura;</w:t>
      </w:r>
    </w:p>
    <w:p w14:paraId="1ACD8657" w14:textId="77777777" w:rsidR="00060234" w:rsidRDefault="00060234" w:rsidP="00060234">
      <w:pPr>
        <w:pStyle w:val="Textodecomentrio"/>
        <w:ind w:firstLine="0"/>
        <w:jc w:val="left"/>
      </w:pPr>
      <w:r>
        <w:rPr>
          <w:i/>
          <w:iCs/>
          <w:color w:val="000000"/>
        </w:rPr>
        <w:t>- Se o Prestador de Serviços se mostrou confiável e ético perante os valores da CONTRATANTE.</w:t>
      </w:r>
    </w:p>
    <w:p w14:paraId="59A7750C" w14:textId="77777777" w:rsidR="00060234" w:rsidRDefault="00060234" w:rsidP="00060234">
      <w:pPr>
        <w:pStyle w:val="Textodecomentrio"/>
        <w:ind w:firstLine="0"/>
        <w:jc w:val="left"/>
      </w:pPr>
      <w:r>
        <w:rPr>
          <w:i/>
          <w:iCs/>
          <w:color w:val="000000"/>
        </w:rPr>
        <w:t>Salienta-se que as avaliações realizadas pela CONTRATANTE servirão como base para futuras contratações."</w:t>
      </w:r>
    </w:p>
    <w:p w14:paraId="0842251B" w14:textId="77777777" w:rsidR="00060234" w:rsidRDefault="00060234" w:rsidP="00060234">
      <w:pPr>
        <w:pStyle w:val="Textodecomentrio"/>
        <w:ind w:firstLine="0"/>
        <w:jc w:val="left"/>
      </w:pPr>
    </w:p>
    <w:p w14:paraId="6C9624D1" w14:textId="77777777" w:rsidR="00060234" w:rsidRDefault="00060234" w:rsidP="00060234">
      <w:pPr>
        <w:pStyle w:val="Textodecomentrio"/>
        <w:ind w:firstLine="0"/>
        <w:jc w:val="left"/>
      </w:pPr>
      <w:hyperlink r:id="rId9" w:history="1">
        <w:r w:rsidRPr="00A10CEC">
          <w:rPr>
            <w:rStyle w:val="Hyperlink"/>
            <w:i/>
            <w:iCs/>
          </w:rPr>
          <w:t>MODELO CONTRATO PJS TERCEIROS -R03.docx</w:t>
        </w:r>
      </w:hyperlink>
      <w:r>
        <w:rPr>
          <w:i/>
          <w:iCs/>
          <w:color w:val="000000"/>
        </w:rPr>
        <w:t xml:space="preserve"> </w:t>
      </w:r>
    </w:p>
  </w:comment>
  <w:comment w:id="1247" w:author="Bianca Abreu - HIDROBR" w:date="2025-08-20T14:55:00Z" w:initials="BA">
    <w:p w14:paraId="570F65FA" w14:textId="77777777" w:rsidR="009B0127" w:rsidRDefault="003F0351" w:rsidP="009B0127">
      <w:pPr>
        <w:pStyle w:val="Textodecomentrio"/>
        <w:ind w:firstLine="0"/>
        <w:jc w:val="left"/>
      </w:pPr>
      <w:r>
        <w:rPr>
          <w:rStyle w:val="Refdecomentrio"/>
        </w:rPr>
        <w:annotationRef/>
      </w:r>
      <w:r w:rsidR="009B0127">
        <w:t xml:space="preserve">Consultar arquivo: </w:t>
      </w:r>
    </w:p>
    <w:p w14:paraId="04C811FF" w14:textId="77777777" w:rsidR="009B0127" w:rsidRDefault="009B0127" w:rsidP="009B0127">
      <w:pPr>
        <w:pStyle w:val="Textodecomentrio"/>
        <w:ind w:firstLine="0"/>
        <w:jc w:val="left"/>
      </w:pPr>
    </w:p>
    <w:p w14:paraId="0A6725E0" w14:textId="77777777" w:rsidR="009B0127" w:rsidRDefault="009B0127" w:rsidP="009B0127">
      <w:pPr>
        <w:pStyle w:val="Textodecomentrio"/>
        <w:ind w:firstLine="0"/>
        <w:jc w:val="left"/>
      </w:pPr>
      <w:hyperlink r:id="rId10" w:history="1">
        <w:r w:rsidRPr="00930713">
          <w:rPr>
            <w:rStyle w:val="Hyperlink"/>
          </w:rPr>
          <w:t>NO_05_Suprimentos_Modelo SC.doc</w:t>
        </w:r>
      </w:hyperlink>
      <w:r>
        <w:t xml:space="preserve"> </w:t>
      </w:r>
    </w:p>
    <w:p w14:paraId="3224CBBB" w14:textId="77777777" w:rsidR="009B0127" w:rsidRDefault="009B0127" w:rsidP="009B0127">
      <w:pPr>
        <w:pStyle w:val="Textodecomentrio"/>
        <w:ind w:firstLine="0"/>
        <w:jc w:val="left"/>
      </w:pPr>
    </w:p>
    <w:p w14:paraId="48A8981B" w14:textId="77777777" w:rsidR="009B0127" w:rsidRDefault="009B0127" w:rsidP="009B0127">
      <w:pPr>
        <w:pStyle w:val="Textodecomentrio"/>
        <w:ind w:firstLine="0"/>
        <w:jc w:val="left"/>
      </w:pPr>
      <w:hyperlink r:id="rId11" w:history="1">
        <w:r w:rsidRPr="00930713">
          <w:rPr>
            <w:rStyle w:val="Hyperlink"/>
          </w:rPr>
          <w:t>Monit_Fornecedores.xlsx</w:t>
        </w:r>
      </w:hyperlink>
      <w:r>
        <w:t xml:space="preserve"> </w:t>
      </w:r>
    </w:p>
  </w:comment>
  <w:comment w:id="1311" w:author="Bianca Abreu - HIDROBR" w:date="2025-08-21T15:27:00Z" w:initials="BA">
    <w:p w14:paraId="06E00F1E" w14:textId="77777777" w:rsidR="00F27ED8" w:rsidRDefault="00F27ED8" w:rsidP="00F27ED8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 xml:space="preserve">Conforme modelo de contrato: </w:t>
      </w:r>
    </w:p>
    <w:p w14:paraId="5CB09410" w14:textId="77777777" w:rsidR="00F27ED8" w:rsidRDefault="00F27ED8" w:rsidP="00F27ED8">
      <w:pPr>
        <w:pStyle w:val="Textodecomentrio"/>
        <w:ind w:firstLine="0"/>
        <w:jc w:val="left"/>
      </w:pPr>
    </w:p>
    <w:p w14:paraId="7D2D236B" w14:textId="77777777" w:rsidR="00F27ED8" w:rsidRDefault="00F27ED8" w:rsidP="00F27ED8">
      <w:pPr>
        <w:pStyle w:val="Textodecomentrio"/>
        <w:ind w:firstLine="0"/>
        <w:jc w:val="left"/>
      </w:pPr>
      <w:r>
        <w:rPr>
          <w:b/>
          <w:bCs/>
          <w:i/>
          <w:iCs/>
          <w:color w:val="000000"/>
        </w:rPr>
        <w:t>"CLÁUSULA 15ª -</w:t>
      </w:r>
      <w:r>
        <w:rPr>
          <w:color w:val="000000"/>
        </w:rPr>
        <w:t xml:space="preserve"> Antes do início dos trabalhos, caso o CONTRATADO utilize instrumentos / equipamentos de medição próprios, deverão ser apresentados, entre outros: os registros e/ou controles internos de manutenções periódicas (preventivas / corretivas; ou certificações / emitidas por instituições oficiais, relativas aos serviços prestados; ou o </w:t>
      </w:r>
      <w:r>
        <w:rPr>
          <w:i/>
          <w:iCs/>
          <w:color w:val="000000"/>
        </w:rPr>
        <w:t>Certificado de Calibração dos Equipamentos</w:t>
      </w:r>
      <w:r>
        <w:rPr>
          <w:color w:val="000000"/>
        </w:rPr>
        <w:t>;"</w:t>
      </w:r>
    </w:p>
    <w:p w14:paraId="47B4B881" w14:textId="77777777" w:rsidR="00F27ED8" w:rsidRDefault="00F27ED8" w:rsidP="00F27ED8">
      <w:pPr>
        <w:pStyle w:val="Textodecomentrio"/>
        <w:ind w:firstLine="0"/>
        <w:jc w:val="left"/>
      </w:pPr>
    </w:p>
    <w:p w14:paraId="7B1717C8" w14:textId="77777777" w:rsidR="00F27ED8" w:rsidRDefault="00F27ED8" w:rsidP="00F27ED8">
      <w:pPr>
        <w:pStyle w:val="Textodecomentrio"/>
        <w:ind w:firstLine="0"/>
        <w:jc w:val="left"/>
      </w:pPr>
      <w:hyperlink r:id="rId12" w:history="1">
        <w:r w:rsidRPr="00011E27">
          <w:rPr>
            <w:rStyle w:val="Hyperlink"/>
            <w:i/>
            <w:iCs/>
          </w:rPr>
          <w:t>MODELO CONTRATO PJS TERCEIROS -R03.docx</w:t>
        </w:r>
      </w:hyperlink>
      <w:r>
        <w:rPr>
          <w:i/>
          <w:iCs/>
          <w:color w:val="000000"/>
        </w:rPr>
        <w:t xml:space="preserve"> </w:t>
      </w:r>
    </w:p>
    <w:p w14:paraId="3FF85B94" w14:textId="77777777" w:rsidR="00F27ED8" w:rsidRDefault="00F27ED8" w:rsidP="00F27ED8">
      <w:pPr>
        <w:pStyle w:val="Textodecomentrio"/>
        <w:ind w:firstLine="0"/>
        <w:jc w:val="lef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22219B3" w15:done="0"/>
  <w15:commentEx w15:paraId="3112D5D9" w15:done="0"/>
  <w15:commentEx w15:paraId="0578ECDA" w15:done="0"/>
  <w15:commentEx w15:paraId="6B494085" w15:done="0"/>
  <w15:commentEx w15:paraId="2684A5DE" w15:done="0"/>
  <w15:commentEx w15:paraId="00827208" w15:done="0"/>
  <w15:commentEx w15:paraId="7A633956" w15:done="0"/>
  <w15:commentEx w15:paraId="231DA81C" w15:done="0"/>
  <w15:commentEx w15:paraId="27D61958" w15:done="0"/>
  <w15:commentEx w15:paraId="5B970E52" w15:done="0"/>
  <w15:commentEx w15:paraId="4D0D5953" w15:done="0"/>
  <w15:commentEx w15:paraId="14289075" w15:done="0"/>
  <w15:commentEx w15:paraId="0DFC7483" w15:done="0"/>
  <w15:commentEx w15:paraId="2B40A984" w15:done="0"/>
  <w15:commentEx w15:paraId="6AB3FF4C" w15:done="0"/>
  <w15:commentEx w15:paraId="1655F85A" w15:paraIdParent="6AB3FF4C" w15:done="0"/>
  <w15:commentEx w15:paraId="402B4E42" w15:paraIdParent="6AB3FF4C" w15:done="0"/>
  <w15:commentEx w15:paraId="5866007C" w15:done="0"/>
  <w15:commentEx w15:paraId="5C2D6BF6" w15:done="0"/>
  <w15:commentEx w15:paraId="4BFEFB07" w15:done="0"/>
  <w15:commentEx w15:paraId="0FF10713" w15:done="0"/>
  <w15:commentEx w15:paraId="2CA91AFA" w15:done="0"/>
  <w15:commentEx w15:paraId="6972CB34" w15:done="0"/>
  <w15:commentEx w15:paraId="73EA7855" w15:done="0"/>
  <w15:commentEx w15:paraId="05174B0B" w15:done="0"/>
  <w15:commentEx w15:paraId="69A6A9B4" w15:paraIdParent="05174B0B" w15:done="0"/>
  <w15:commentEx w15:paraId="01D60EAB" w15:done="0"/>
  <w15:commentEx w15:paraId="0BFD70CB" w15:done="0"/>
  <w15:commentEx w15:paraId="31D1BB86" w15:done="0"/>
  <w15:commentEx w15:paraId="5810D587" w15:done="0"/>
  <w15:commentEx w15:paraId="6C9624D1" w15:done="0"/>
  <w15:commentEx w15:paraId="48A8981B" w15:done="0"/>
  <w15:commentEx w15:paraId="3FF85B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C253496" w16cex:dateUtc="2025-08-27T11:08:00Z"/>
  <w16cex:commentExtensible w16cex:durableId="4C353CE7" w16cex:dateUtc="2025-08-27T11:12:00Z"/>
  <w16cex:commentExtensible w16cex:durableId="7F877029" w16cex:dateUtc="2025-08-27T12:55:00Z"/>
  <w16cex:commentExtensible w16cex:durableId="5F905949" w16cex:dateUtc="2025-08-27T12:57:00Z"/>
  <w16cex:commentExtensible w16cex:durableId="7917CD23" w16cex:dateUtc="2025-08-27T12:56:00Z"/>
  <w16cex:commentExtensible w16cex:durableId="518DBADE" w16cex:dateUtc="2025-08-27T11:33:00Z"/>
  <w16cex:commentExtensible w16cex:durableId="6CE14572" w16cex:dateUtc="2025-08-27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22219B3" w16cid:durableId="7C253496"/>
  <w16cid:commentId w16cid:paraId="3112D5D9" w16cid:durableId="4C353CE7"/>
  <w16cid:commentId w16cid:paraId="0578ECDA" w16cid:durableId="0AFE85FF"/>
  <w16cid:commentId w16cid:paraId="6B494085" w16cid:durableId="7F877029"/>
  <w16cid:commentId w16cid:paraId="2684A5DE" w16cid:durableId="5F905949"/>
  <w16cid:commentId w16cid:paraId="00827208" w16cid:durableId="7917CD23"/>
  <w16cid:commentId w16cid:paraId="7A633956" w16cid:durableId="518DBADE"/>
  <w16cid:commentId w16cid:paraId="231DA81C" w16cid:durableId="6CE14572"/>
  <w16cid:commentId w16cid:paraId="27D61958" w16cid:durableId="07C134BF"/>
  <w16cid:commentId w16cid:paraId="5B970E52" w16cid:durableId="0DCD079B"/>
  <w16cid:commentId w16cid:paraId="4D0D5953" w16cid:durableId="58450E63"/>
  <w16cid:commentId w16cid:paraId="14289075" w16cid:durableId="6084C210"/>
  <w16cid:commentId w16cid:paraId="0DFC7483" w16cid:durableId="3C55C8BD"/>
  <w16cid:commentId w16cid:paraId="2B40A984" w16cid:durableId="270D5142"/>
  <w16cid:commentId w16cid:paraId="6AB3FF4C" w16cid:durableId="54A66BBA"/>
  <w16cid:commentId w16cid:paraId="1655F85A" w16cid:durableId="0685B465"/>
  <w16cid:commentId w16cid:paraId="402B4E42" w16cid:durableId="0BFCE604"/>
  <w16cid:commentId w16cid:paraId="5866007C" w16cid:durableId="6D0B35DF"/>
  <w16cid:commentId w16cid:paraId="5C2D6BF6" w16cid:durableId="6CEE2227"/>
  <w16cid:commentId w16cid:paraId="4BFEFB07" w16cid:durableId="57A02CFB"/>
  <w16cid:commentId w16cid:paraId="0FF10713" w16cid:durableId="5039883E"/>
  <w16cid:commentId w16cid:paraId="2CA91AFA" w16cid:durableId="23C6E35A"/>
  <w16cid:commentId w16cid:paraId="6972CB34" w16cid:durableId="57B9397C"/>
  <w16cid:commentId w16cid:paraId="73EA7855" w16cid:durableId="109FEC87"/>
  <w16cid:commentId w16cid:paraId="05174B0B" w16cid:durableId="2EFC6DD9"/>
  <w16cid:commentId w16cid:paraId="69A6A9B4" w16cid:durableId="6F460381"/>
  <w16cid:commentId w16cid:paraId="01D60EAB" w16cid:durableId="1849154E"/>
  <w16cid:commentId w16cid:paraId="0BFD70CB" w16cid:durableId="72944410"/>
  <w16cid:commentId w16cid:paraId="31D1BB86" w16cid:durableId="4A2E4E37"/>
  <w16cid:commentId w16cid:paraId="5810D587" w16cid:durableId="71220457"/>
  <w16cid:commentId w16cid:paraId="6C9624D1" w16cid:durableId="48C9AC3C"/>
  <w16cid:commentId w16cid:paraId="48A8981B" w16cid:durableId="011883DC"/>
  <w16cid:commentId w16cid:paraId="3FF85B94" w16cid:durableId="55D258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9A7ED" w14:textId="77777777" w:rsidR="00F354CD" w:rsidRDefault="00F354CD">
      <w:r>
        <w:separator/>
      </w:r>
    </w:p>
  </w:endnote>
  <w:endnote w:type="continuationSeparator" w:id="0">
    <w:p w14:paraId="4450F015" w14:textId="77777777" w:rsidR="00F354CD" w:rsidRDefault="00F3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D5898" w14:textId="77777777" w:rsidR="00C62D2A" w:rsidRDefault="00C62D2A"/>
  <w:tbl>
    <w:tblPr>
      <w:tblW w:w="999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30"/>
      <w:gridCol w:w="4120"/>
      <w:gridCol w:w="1843"/>
    </w:tblGrid>
    <w:tr w:rsidR="00D27940" w:rsidRPr="00D27940" w14:paraId="05D33C1C" w14:textId="77777777" w:rsidTr="000506AE">
      <w:trPr>
        <w:cantSplit/>
        <w:trHeight w:val="450"/>
      </w:trPr>
      <w:tc>
        <w:tcPr>
          <w:tcW w:w="403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624CBED2" w14:textId="77777777" w:rsidR="00E4743B" w:rsidRPr="00D27940" w:rsidRDefault="00E4743B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>Elaborador:</w:t>
          </w:r>
        </w:p>
        <w:p w14:paraId="35416504" w14:textId="77777777" w:rsidR="00E4743B" w:rsidRPr="00D27940" w:rsidRDefault="00660409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Frederico Campos Viana</w:t>
          </w:r>
        </w:p>
      </w:tc>
      <w:tc>
        <w:tcPr>
          <w:tcW w:w="412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28CD256B" w14:textId="77777777" w:rsidR="00E4743B" w:rsidRPr="00D27940" w:rsidRDefault="00E4743B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Aprovador: </w:t>
          </w:r>
        </w:p>
        <w:p w14:paraId="612140FA" w14:textId="77777777" w:rsidR="00E4743B" w:rsidRPr="00D27940" w:rsidRDefault="00660409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Vitor Lages do Vale</w:t>
          </w:r>
        </w:p>
      </w:tc>
      <w:tc>
        <w:tcPr>
          <w:tcW w:w="184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53C69F1F" w14:textId="77777777" w:rsidR="00660409" w:rsidRPr="00D27940" w:rsidRDefault="00660409" w:rsidP="00660409">
          <w:pPr>
            <w:pStyle w:val="Rodap"/>
            <w:jc w:val="center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Página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PAGE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1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  <w:r w:rsidRPr="00D27940">
            <w:rPr>
              <w:color w:val="404040"/>
              <w:sz w:val="18"/>
              <w:szCs w:val="18"/>
            </w:rPr>
            <w:t xml:space="preserve"> de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NUMPAGES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2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13B5BB77" w14:textId="77777777" w:rsidR="00E4743B" w:rsidRDefault="00E4743B" w:rsidP="00E4743B">
    <w:pPr>
      <w:pStyle w:val="Rodap"/>
      <w:tabs>
        <w:tab w:val="clear" w:pos="4419"/>
        <w:tab w:val="clear" w:pos="8838"/>
        <w:tab w:val="left" w:pos="964"/>
      </w:tabs>
    </w:pPr>
  </w:p>
  <w:p w14:paraId="3DE58E09" w14:textId="77777777" w:rsidR="006C0F6D" w:rsidRDefault="006C0F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A536E" w14:textId="77777777" w:rsidR="003B78A9" w:rsidRDefault="003B78A9"/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  <w:tblPrChange w:id="1301" w:author="Bianca Abreu - HIDROBR" w:date="2025-08-22T15:28:00Z">
        <w:tblPr>
          <w:tblW w:w="9993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>
      </w:tblPrChange>
    </w:tblPr>
    <w:tblGrid>
      <w:gridCol w:w="5361"/>
      <w:gridCol w:w="5481"/>
      <w:gridCol w:w="2452"/>
      <w:tblGridChange w:id="1302">
        <w:tblGrid>
          <w:gridCol w:w="4030"/>
          <w:gridCol w:w="1331"/>
          <w:gridCol w:w="2789"/>
          <w:gridCol w:w="1843"/>
          <w:gridCol w:w="849"/>
          <w:gridCol w:w="2452"/>
        </w:tblGrid>
      </w:tblGridChange>
    </w:tblGrid>
    <w:tr w:rsidR="003B78A9" w:rsidRPr="00D27940" w14:paraId="4271E1C0" w14:textId="77777777" w:rsidTr="003B78A9">
      <w:trPr>
        <w:cantSplit/>
        <w:trHeight w:val="450"/>
        <w:trPrChange w:id="1303" w:author="Bianca Abreu - HIDROBR" w:date="2025-08-22T15:28:00Z">
          <w:trPr>
            <w:gridAfter w:val="0"/>
            <w:cantSplit/>
            <w:trHeight w:val="450"/>
          </w:trPr>
        </w:trPrChange>
      </w:trPr>
      <w:tc>
        <w:tcPr>
          <w:tcW w:w="2016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tcPrChange w:id="1304" w:author="Bianca Abreu - HIDROBR" w:date="2025-08-22T15:28:00Z">
            <w:tcPr>
              <w:tcW w:w="4030" w:type="dxa"/>
              <w:tc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cBorders>
            </w:tcPr>
          </w:tcPrChange>
        </w:tcPr>
        <w:p w14:paraId="422F85A4" w14:textId="77777777" w:rsidR="003B78A9" w:rsidRPr="00D27940" w:rsidRDefault="003B78A9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>Elaborador:</w:t>
          </w:r>
        </w:p>
        <w:p w14:paraId="3426C6E3" w14:textId="77777777" w:rsidR="003B78A9" w:rsidRPr="00D27940" w:rsidRDefault="003B78A9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Frederico Campos Viana</w:t>
          </w:r>
        </w:p>
      </w:tc>
      <w:tc>
        <w:tcPr>
          <w:tcW w:w="2061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tcPrChange w:id="1305" w:author="Bianca Abreu - HIDROBR" w:date="2025-08-22T15:28:00Z">
            <w:tcPr>
              <w:tcW w:w="4120" w:type="dxa"/>
              <w:gridSpan w:val="2"/>
              <w:tc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cBorders>
            </w:tcPr>
          </w:tcPrChange>
        </w:tcPr>
        <w:p w14:paraId="4EA8B1EE" w14:textId="77777777" w:rsidR="003B78A9" w:rsidRPr="00D27940" w:rsidRDefault="003B78A9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Aprovador: </w:t>
          </w:r>
        </w:p>
        <w:p w14:paraId="38BECB88" w14:textId="77777777" w:rsidR="003B78A9" w:rsidRPr="00D27940" w:rsidRDefault="003B78A9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Vitor Lages do Vale</w:t>
          </w:r>
        </w:p>
      </w:tc>
      <w:tc>
        <w:tcPr>
          <w:tcW w:w="922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  <w:tcPrChange w:id="1306" w:author="Bianca Abreu - HIDROBR" w:date="2025-08-22T15:28:00Z">
            <w:tcPr>
              <w:tcW w:w="1843" w:type="dxa"/>
              <w:tc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cBorders>
              <w:vAlign w:val="center"/>
            </w:tcPr>
          </w:tcPrChange>
        </w:tcPr>
        <w:p w14:paraId="0A92F29B" w14:textId="77777777" w:rsidR="003B78A9" w:rsidRPr="00D27940" w:rsidRDefault="003B78A9" w:rsidP="00660409">
          <w:pPr>
            <w:pStyle w:val="Rodap"/>
            <w:jc w:val="center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Página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PAGE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1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  <w:r w:rsidRPr="00D27940">
            <w:rPr>
              <w:color w:val="404040"/>
              <w:sz w:val="18"/>
              <w:szCs w:val="18"/>
            </w:rPr>
            <w:t xml:space="preserve"> de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NUMPAGES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2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25EE5A7E" w14:textId="77777777" w:rsidR="003B78A9" w:rsidRDefault="003B78A9" w:rsidP="00E4743B">
    <w:pPr>
      <w:pStyle w:val="Rodap"/>
      <w:tabs>
        <w:tab w:val="clear" w:pos="4419"/>
        <w:tab w:val="clear" w:pos="8838"/>
        <w:tab w:val="left" w:pos="964"/>
      </w:tabs>
    </w:pPr>
  </w:p>
  <w:p w14:paraId="44126226" w14:textId="77777777" w:rsidR="003B78A9" w:rsidRDefault="003B78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3CDF" w14:textId="77777777" w:rsidR="003B78A9" w:rsidRDefault="003B78A9"/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  <w:tblPrChange w:id="1314" w:author="Bianca Abreu - HIDROBR" w:date="2025-08-22T15:28:00Z">
        <w:tblPr>
          <w:tblW w:w="9993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>
      </w:tblPrChange>
    </w:tblPr>
    <w:tblGrid>
      <w:gridCol w:w="4058"/>
      <w:gridCol w:w="4149"/>
      <w:gridCol w:w="1855"/>
      <w:tblGridChange w:id="1315">
        <w:tblGrid>
          <w:gridCol w:w="4030"/>
          <w:gridCol w:w="28"/>
          <w:gridCol w:w="4092"/>
          <w:gridCol w:w="57"/>
          <w:gridCol w:w="1786"/>
          <w:gridCol w:w="69"/>
        </w:tblGrid>
      </w:tblGridChange>
    </w:tblGrid>
    <w:tr w:rsidR="003B78A9" w:rsidRPr="00D27940" w14:paraId="592DD518" w14:textId="77777777" w:rsidTr="003B78A9">
      <w:trPr>
        <w:cantSplit/>
        <w:trHeight w:val="450"/>
        <w:trPrChange w:id="1316" w:author="Bianca Abreu - HIDROBR" w:date="2025-08-22T15:28:00Z">
          <w:trPr>
            <w:gridAfter w:val="0"/>
            <w:cantSplit/>
            <w:trHeight w:val="450"/>
          </w:trPr>
        </w:trPrChange>
      </w:trPr>
      <w:tc>
        <w:tcPr>
          <w:tcW w:w="2016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tcPrChange w:id="1317" w:author="Bianca Abreu - HIDROBR" w:date="2025-08-22T15:28:00Z">
            <w:tcPr>
              <w:tcW w:w="4030" w:type="dxa"/>
              <w:tc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cBorders>
            </w:tcPr>
          </w:tcPrChange>
        </w:tcPr>
        <w:p w14:paraId="4BF718A5" w14:textId="77777777" w:rsidR="003B78A9" w:rsidRPr="00D27940" w:rsidRDefault="003B78A9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>Elaborador:</w:t>
          </w:r>
        </w:p>
        <w:p w14:paraId="61793F6A" w14:textId="77777777" w:rsidR="003B78A9" w:rsidRPr="00D27940" w:rsidRDefault="003B78A9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Frederico Campos Viana</w:t>
          </w:r>
        </w:p>
      </w:tc>
      <w:tc>
        <w:tcPr>
          <w:tcW w:w="2061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tcPrChange w:id="1318" w:author="Bianca Abreu - HIDROBR" w:date="2025-08-22T15:28:00Z">
            <w:tcPr>
              <w:tcW w:w="4120" w:type="dxa"/>
              <w:gridSpan w:val="2"/>
              <w:tc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cBorders>
            </w:tcPr>
          </w:tcPrChange>
        </w:tcPr>
        <w:p w14:paraId="0382BEAC" w14:textId="77777777" w:rsidR="003B78A9" w:rsidRPr="00D27940" w:rsidRDefault="003B78A9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Aprovador: </w:t>
          </w:r>
        </w:p>
        <w:p w14:paraId="49D974F2" w14:textId="77777777" w:rsidR="003B78A9" w:rsidRPr="00D27940" w:rsidRDefault="003B78A9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Vitor Lages do Vale</w:t>
          </w:r>
        </w:p>
      </w:tc>
      <w:tc>
        <w:tcPr>
          <w:tcW w:w="922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  <w:tcPrChange w:id="1319" w:author="Bianca Abreu - HIDROBR" w:date="2025-08-22T15:28:00Z">
            <w:tcPr>
              <w:tcW w:w="1843" w:type="dxa"/>
              <w:gridSpan w:val="2"/>
              <w:tc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cBorders>
              <w:vAlign w:val="center"/>
            </w:tcPr>
          </w:tcPrChange>
        </w:tcPr>
        <w:p w14:paraId="3668450D" w14:textId="77777777" w:rsidR="003B78A9" w:rsidRPr="00D27940" w:rsidRDefault="003B78A9" w:rsidP="00660409">
          <w:pPr>
            <w:pStyle w:val="Rodap"/>
            <w:jc w:val="center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Página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PAGE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1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  <w:r w:rsidRPr="00D27940">
            <w:rPr>
              <w:color w:val="404040"/>
              <w:sz w:val="18"/>
              <w:szCs w:val="18"/>
            </w:rPr>
            <w:t xml:space="preserve"> de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NUMPAGES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2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4E54DD99" w14:textId="77777777" w:rsidR="003B78A9" w:rsidRDefault="003B78A9" w:rsidP="00E4743B">
    <w:pPr>
      <w:pStyle w:val="Rodap"/>
      <w:tabs>
        <w:tab w:val="clear" w:pos="4419"/>
        <w:tab w:val="clear" w:pos="8838"/>
        <w:tab w:val="left" w:pos="964"/>
      </w:tabs>
    </w:pPr>
  </w:p>
  <w:p w14:paraId="28C6154B" w14:textId="77777777" w:rsidR="003B78A9" w:rsidRDefault="003B78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E45B1" w14:textId="77777777" w:rsidR="00826B68" w:rsidRDefault="00826B68"/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61"/>
      <w:gridCol w:w="5481"/>
      <w:gridCol w:w="2452"/>
    </w:tblGrid>
    <w:tr w:rsidR="00826B68" w:rsidRPr="00D27940" w14:paraId="17C23B8E" w14:textId="77777777" w:rsidTr="00826B68">
      <w:trPr>
        <w:cantSplit/>
        <w:trHeight w:val="450"/>
      </w:trPr>
      <w:tc>
        <w:tcPr>
          <w:tcW w:w="2016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54544F1F" w14:textId="77777777" w:rsidR="00826B68" w:rsidRPr="00D27940" w:rsidRDefault="00826B68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>Elaborador:</w:t>
          </w:r>
        </w:p>
        <w:p w14:paraId="416C3E77" w14:textId="77777777" w:rsidR="00826B68" w:rsidRPr="00D27940" w:rsidRDefault="00826B68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Frederico Campos Viana</w:t>
          </w:r>
        </w:p>
      </w:tc>
      <w:tc>
        <w:tcPr>
          <w:tcW w:w="2061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70A52BC7" w14:textId="77777777" w:rsidR="00826B68" w:rsidRPr="00D27940" w:rsidRDefault="00826B68" w:rsidP="00E4743B">
          <w:pPr>
            <w:pStyle w:val="Rodap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Aprovador: </w:t>
          </w:r>
        </w:p>
        <w:p w14:paraId="0B8D5540" w14:textId="77777777" w:rsidR="00826B68" w:rsidRPr="00D27940" w:rsidRDefault="00826B68" w:rsidP="00E4743B">
          <w:pPr>
            <w:pStyle w:val="Rodap"/>
            <w:rPr>
              <w:b w:val="0"/>
              <w:bCs/>
              <w:color w:val="404040"/>
              <w:sz w:val="18"/>
              <w:szCs w:val="18"/>
            </w:rPr>
          </w:pPr>
          <w:r w:rsidRPr="00D27940">
            <w:rPr>
              <w:b w:val="0"/>
              <w:bCs/>
              <w:color w:val="404040"/>
              <w:sz w:val="18"/>
              <w:szCs w:val="18"/>
            </w:rPr>
            <w:t>Vitor Lages do Vale</w:t>
          </w:r>
        </w:p>
      </w:tc>
      <w:tc>
        <w:tcPr>
          <w:tcW w:w="922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480C37B7" w14:textId="77777777" w:rsidR="00826B68" w:rsidRPr="00D27940" w:rsidRDefault="00826B68" w:rsidP="00660409">
          <w:pPr>
            <w:pStyle w:val="Rodap"/>
            <w:jc w:val="center"/>
            <w:rPr>
              <w:color w:val="404040"/>
              <w:sz w:val="18"/>
              <w:szCs w:val="18"/>
            </w:rPr>
          </w:pPr>
          <w:r w:rsidRPr="00D27940">
            <w:rPr>
              <w:color w:val="404040"/>
              <w:sz w:val="18"/>
              <w:szCs w:val="18"/>
            </w:rPr>
            <w:t xml:space="preserve">Página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PAGE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1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  <w:r w:rsidRPr="00D27940">
            <w:rPr>
              <w:color w:val="404040"/>
              <w:sz w:val="18"/>
              <w:szCs w:val="18"/>
            </w:rPr>
            <w:t xml:space="preserve"> de 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begin"/>
          </w:r>
          <w:r w:rsidRPr="00D27940">
            <w:rPr>
              <w:b w:val="0"/>
              <w:bCs/>
              <w:color w:val="404040"/>
              <w:sz w:val="18"/>
              <w:szCs w:val="18"/>
            </w:rPr>
            <w:instrText>NUMPAGES  \* Arabic  \* MERGEFORMAT</w:instrTex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separate"/>
          </w:r>
          <w:r w:rsidRPr="00D27940">
            <w:rPr>
              <w:b w:val="0"/>
              <w:bCs/>
              <w:color w:val="404040"/>
              <w:sz w:val="18"/>
              <w:szCs w:val="18"/>
            </w:rPr>
            <w:t>2</w:t>
          </w:r>
          <w:r w:rsidRPr="00D27940">
            <w:rPr>
              <w:b w:val="0"/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1173626C" w14:textId="77777777" w:rsidR="00826B68" w:rsidRDefault="00826B68" w:rsidP="00E4743B">
    <w:pPr>
      <w:pStyle w:val="Rodap"/>
      <w:tabs>
        <w:tab w:val="clear" w:pos="4419"/>
        <w:tab w:val="clear" w:pos="8838"/>
        <w:tab w:val="left" w:pos="964"/>
      </w:tabs>
    </w:pPr>
  </w:p>
  <w:p w14:paraId="129386AE" w14:textId="77777777" w:rsidR="00826B68" w:rsidRDefault="00826B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02AE4" w14:textId="77777777" w:rsidR="00F354CD" w:rsidRDefault="00F354CD">
      <w:r>
        <w:separator/>
      </w:r>
    </w:p>
  </w:footnote>
  <w:footnote w:type="continuationSeparator" w:id="0">
    <w:p w14:paraId="19C7BC82" w14:textId="77777777" w:rsidR="00F354CD" w:rsidRDefault="00F354CD">
      <w:r>
        <w:continuationSeparator/>
      </w:r>
    </w:p>
  </w:footnote>
  <w:footnote w:id="1">
    <w:p w14:paraId="153A3D5D" w14:textId="77777777" w:rsidR="00B94654" w:rsidRDefault="00B94654" w:rsidP="00152050">
      <w:pPr>
        <w:spacing w:line="240" w:lineRule="auto"/>
        <w:ind w:firstLine="0"/>
        <w:rPr>
          <w:ins w:id="271" w:author="Bianca Abreu - HIDROBR" w:date="2025-08-25T14:56:00Z"/>
        </w:rPr>
      </w:pPr>
      <w:ins w:id="272" w:author="Bianca Abreu - HIDROBR" w:date="2025-08-25T14:56:00Z">
        <w:r w:rsidRPr="00303C22">
          <w:rPr>
            <w:rStyle w:val="Refdenotaderodap"/>
            <w:sz w:val="20"/>
            <w:szCs w:val="22"/>
          </w:rPr>
          <w:footnoteRef/>
        </w:r>
        <w:r w:rsidRPr="00303C22">
          <w:rPr>
            <w:sz w:val="20"/>
            <w:szCs w:val="22"/>
          </w:rPr>
          <w:t xml:space="preserve"> Dado obtido do formulário eletrônico</w:t>
        </w:r>
        <w:r w:rsidRPr="00303C22">
          <w:rPr>
            <w:rFonts w:cs="Arial"/>
            <w:color w:val="404040"/>
            <w:sz w:val="20"/>
            <w:szCs w:val="22"/>
          </w:rPr>
          <w:t xml:space="preserve"> </w:t>
        </w:r>
        <w:r w:rsidRPr="00303C22">
          <w:rPr>
            <w:rFonts w:cs="Arial"/>
            <w:color w:val="404040"/>
            <w:sz w:val="20"/>
            <w:szCs w:val="22"/>
          </w:rPr>
          <w:fldChar w:fldCharType="begin"/>
        </w:r>
        <w:r w:rsidRPr="00303C22">
          <w:rPr>
            <w:rFonts w:cs="Arial"/>
            <w:color w:val="404040"/>
            <w:sz w:val="20"/>
            <w:szCs w:val="22"/>
          </w:rPr>
          <w:instrText>HYPERLINK "https://forms.office.com/r/WbqjkcbtVx"</w:instrText>
        </w:r>
        <w:r w:rsidRPr="00303C22">
          <w:rPr>
            <w:rFonts w:cs="Arial"/>
            <w:color w:val="404040"/>
            <w:sz w:val="20"/>
            <w:szCs w:val="22"/>
          </w:rPr>
        </w:r>
        <w:r w:rsidRPr="00303C22">
          <w:rPr>
            <w:rFonts w:cs="Arial"/>
            <w:color w:val="404040"/>
            <w:sz w:val="20"/>
            <w:szCs w:val="22"/>
          </w:rPr>
          <w:fldChar w:fldCharType="separate"/>
        </w:r>
        <w:r w:rsidRPr="00303C22">
          <w:rPr>
            <w:rStyle w:val="Hyperlink"/>
            <w:rFonts w:cs="Arial"/>
            <w:sz w:val="20"/>
            <w:szCs w:val="22"/>
          </w:rPr>
          <w:t>Solicitação de Contratação</w:t>
        </w:r>
        <w:r w:rsidRPr="00303C22">
          <w:rPr>
            <w:rFonts w:cs="Arial"/>
            <w:color w:val="404040"/>
            <w:sz w:val="20"/>
            <w:szCs w:val="22"/>
          </w:rPr>
          <w:fldChar w:fldCharType="end"/>
        </w:r>
      </w:ins>
      <w:ins w:id="273" w:author="Bianca Abreu - HIDROBR" w:date="2025-08-25T15:02:00Z">
        <w:r>
          <w:rPr>
            <w:rFonts w:cs="Arial"/>
            <w:color w:val="404040"/>
            <w:sz w:val="20"/>
            <w:szCs w:val="22"/>
          </w:rPr>
          <w:t>, que pode ter sido adaptado ou não</w:t>
        </w:r>
      </w:ins>
      <w:ins w:id="274" w:author="Bianca Abreu - HIDROBR" w:date="2025-08-25T14:56:00Z">
        <w:r w:rsidRPr="00303C22">
          <w:rPr>
            <w:rFonts w:cs="Arial"/>
            <w:color w:val="404040"/>
            <w:sz w:val="20"/>
            <w:szCs w:val="22"/>
          </w:rPr>
          <w:t>.</w:t>
        </w:r>
      </w:ins>
    </w:p>
  </w:footnote>
  <w:footnote w:id="2">
    <w:p w14:paraId="7650D40D" w14:textId="77777777" w:rsidR="00B94654" w:rsidRDefault="00B94654">
      <w:pPr>
        <w:pStyle w:val="Textodenotaderodap"/>
        <w:ind w:firstLine="0"/>
        <w:pPrChange w:id="288" w:author="Bianca Abreu - HIDROBR" w:date="2025-08-25T15:02:00Z">
          <w:pPr>
            <w:pStyle w:val="Textodenotaderodap"/>
          </w:pPr>
        </w:pPrChange>
      </w:pPr>
      <w:ins w:id="289" w:author="Bianca Abreu - HIDROBR" w:date="2025-08-25T14:51:00Z">
        <w:r>
          <w:rPr>
            <w:rStyle w:val="Refdenotaderodap"/>
          </w:rPr>
          <w:footnoteRef/>
        </w:r>
        <w:r>
          <w:t xml:space="preserve"> </w:t>
        </w:r>
      </w:ins>
      <w:ins w:id="290" w:author="Bianca Abreu - HIDROBR" w:date="2025-08-25T15:02:00Z">
        <w:r>
          <w:t>R</w:t>
        </w:r>
      </w:ins>
      <w:ins w:id="291" w:author="Bianca Abreu - HIDROBR" w:date="2025-08-25T14:52:00Z">
        <w:r>
          <w:t>equisito</w:t>
        </w:r>
      </w:ins>
      <w:ins w:id="292" w:author="Bianca Abreu - HIDROBR" w:date="2025-08-25T15:02:00Z">
        <w:r>
          <w:t xml:space="preserve"> que</w:t>
        </w:r>
      </w:ins>
      <w:ins w:id="293" w:author="Bianca Abreu - HIDROBR" w:date="2025-08-25T14:52:00Z">
        <w:r>
          <w:t xml:space="preserve"> fazia parte do item referente à SOLICITAÇÃO DE CONTRATAÇÃO</w:t>
        </w:r>
      </w:ins>
      <w:ins w:id="294" w:author="Bianca Abreu - HIDROBR" w:date="2025-08-25T15:03:00Z">
        <w:r>
          <w:t xml:space="preserve">, </w:t>
        </w:r>
        <w:r>
          <w:rPr>
            <w:rFonts w:cs="Arial"/>
            <w:color w:val="404040"/>
            <w:szCs w:val="22"/>
          </w:rPr>
          <w:t>que pode ter sido adaptado ou não</w:t>
        </w:r>
      </w:ins>
      <w:ins w:id="295" w:author="Bianca Abreu - HIDROBR" w:date="2025-08-25T14:52:00Z">
        <w:r>
          <w:t>.</w:t>
        </w:r>
      </w:ins>
    </w:p>
  </w:footnote>
  <w:footnote w:id="3">
    <w:p w14:paraId="15E3EA91" w14:textId="77777777" w:rsidR="007C662B" w:rsidRPr="007C662B" w:rsidRDefault="007C662B" w:rsidP="007C662B">
      <w:pPr>
        <w:spacing w:line="240" w:lineRule="auto"/>
        <w:ind w:firstLine="0"/>
        <w:rPr>
          <w:ins w:id="589" w:author="Bianca Abreu - HIDROBR" w:date="2025-08-25T16:19:00Z"/>
          <w:sz w:val="20"/>
          <w:szCs w:val="20"/>
          <w:rPrChange w:id="590" w:author="Bianca Abreu - HIDROBR" w:date="2025-08-25T16:19:00Z">
            <w:rPr>
              <w:ins w:id="591" w:author="Bianca Abreu - HIDROBR" w:date="2025-08-25T16:19:00Z"/>
            </w:rPr>
          </w:rPrChange>
        </w:rPr>
      </w:pPr>
      <w:ins w:id="592" w:author="Bianca Abreu - HIDROBR" w:date="2025-08-25T16:19:00Z">
        <w:r w:rsidRPr="007C662B">
          <w:rPr>
            <w:rStyle w:val="Refdenotaderodap"/>
            <w:sz w:val="20"/>
            <w:szCs w:val="20"/>
            <w:rPrChange w:id="593" w:author="Bianca Abreu - HIDROBR" w:date="2025-08-25T16:19:00Z">
              <w:rPr>
                <w:rStyle w:val="Refdenotaderodap"/>
              </w:rPr>
            </w:rPrChange>
          </w:rPr>
          <w:footnoteRef/>
        </w:r>
        <w:r w:rsidRPr="007C662B">
          <w:rPr>
            <w:sz w:val="20"/>
            <w:szCs w:val="20"/>
            <w:rPrChange w:id="594" w:author="Bianca Abreu - HIDROBR" w:date="2025-08-25T16:19:00Z">
              <w:rPr/>
            </w:rPrChange>
          </w:rPr>
          <w:t xml:space="preserve"> </w:t>
        </w:r>
        <w:r w:rsidRPr="007C662B">
          <w:rPr>
            <w:sz w:val="20"/>
            <w:szCs w:val="20"/>
          </w:rPr>
          <w:t xml:space="preserve">Dado obtido </w:t>
        </w:r>
        <w:r>
          <w:rPr>
            <w:sz w:val="20"/>
            <w:szCs w:val="20"/>
          </w:rPr>
          <w:t>da planilha</w:t>
        </w:r>
      </w:ins>
      <w:ins w:id="595" w:author="Bianca Abreu - HIDROBR" w:date="2025-08-25T16:20:00Z">
        <w:r>
          <w:rPr>
            <w:sz w:val="20"/>
            <w:szCs w:val="20"/>
          </w:rPr>
          <w:t xml:space="preserve"> </w:t>
        </w:r>
        <w:r w:rsidRPr="007C662B">
          <w:rPr>
            <w:sz w:val="20"/>
            <w:szCs w:val="20"/>
          </w:rPr>
          <w:fldChar w:fldCharType="begin"/>
        </w:r>
        <w:r w:rsidRPr="007C662B">
          <w:rPr>
            <w:sz w:val="20"/>
            <w:szCs w:val="20"/>
          </w:rPr>
          <w:instrText>HYPERLINK "https://hidrobr-my.sharepoint.com/:x:/p/frederico_viana/EVOsLdE6p3VEorRskrtP1hkBZQz8RnKqAfTKrOsBQbkzxA?e=yuGzhr"</w:instrText>
        </w:r>
        <w:r w:rsidRPr="007C662B">
          <w:rPr>
            <w:sz w:val="20"/>
            <w:szCs w:val="20"/>
          </w:rPr>
        </w:r>
        <w:r w:rsidRPr="007C662B">
          <w:rPr>
            <w:sz w:val="20"/>
            <w:szCs w:val="20"/>
          </w:rPr>
          <w:fldChar w:fldCharType="separate"/>
        </w:r>
        <w:r w:rsidRPr="007C662B">
          <w:rPr>
            <w:rStyle w:val="Hyperlink"/>
            <w:sz w:val="20"/>
            <w:szCs w:val="20"/>
          </w:rPr>
          <w:t>SF_Modelo.xlsx</w:t>
        </w:r>
        <w:r w:rsidRPr="007C662B">
          <w:rPr>
            <w:sz w:val="20"/>
            <w:szCs w:val="20"/>
          </w:rPr>
          <w:fldChar w:fldCharType="end"/>
        </w:r>
      </w:ins>
      <w:ins w:id="596" w:author="Bianca Abreu - HIDROBR" w:date="2025-08-25T16:19:00Z">
        <w:r w:rsidRPr="007C662B">
          <w:rPr>
            <w:rFonts w:cs="Arial"/>
            <w:sz w:val="20"/>
            <w:szCs w:val="20"/>
            <w:rPrChange w:id="597" w:author="Bianca Abreu - HIDROBR" w:date="2025-08-25T16:19:00Z">
              <w:rPr>
                <w:rFonts w:cs="Arial"/>
                <w:color w:val="404040"/>
                <w:sz w:val="20"/>
                <w:szCs w:val="20"/>
              </w:rPr>
            </w:rPrChange>
          </w:rPr>
          <w:t>, que pode ter sido adaptado ou não.</w:t>
        </w:r>
      </w:ins>
    </w:p>
    <w:p w14:paraId="63AA6942" w14:textId="77777777" w:rsidR="007C662B" w:rsidRDefault="007C662B">
      <w:pPr>
        <w:pStyle w:val="Textodenotaderodap"/>
      </w:pPr>
    </w:p>
  </w:footnote>
  <w:footnote w:id="4">
    <w:p w14:paraId="1B94E5BE" w14:textId="77777777" w:rsidR="005B4F15" w:rsidRDefault="005B4F15">
      <w:pPr>
        <w:pStyle w:val="Textodenotaderodap"/>
        <w:ind w:firstLine="0"/>
        <w:pPrChange w:id="768" w:author="Bianca Abreu - HIDROBR" w:date="2025-08-25T16:23:00Z">
          <w:pPr>
            <w:pStyle w:val="Textodenotaderodap"/>
          </w:pPr>
        </w:pPrChange>
      </w:pPr>
      <w:ins w:id="769" w:author="Bianca Abreu - HIDROBR" w:date="2025-08-25T16:23:00Z">
        <w:r>
          <w:rPr>
            <w:rStyle w:val="Refdenotaderodap"/>
          </w:rPr>
          <w:footnoteRef/>
        </w:r>
        <w:r>
          <w:t xml:space="preserve"> </w:t>
        </w:r>
        <w:r w:rsidRPr="005B4F15">
          <w:t>Dado obtido da planilha</w:t>
        </w:r>
        <w:r>
          <w:t xml:space="preserve"> </w:t>
        </w:r>
        <w:r w:rsidRPr="005B4F15">
          <w:fldChar w:fldCharType="begin"/>
        </w:r>
        <w:r w:rsidRPr="005B4F15">
          <w:instrText>HYPERLINK "https://hidrobr-my.sharepoint.com/:x:/p/juliana_sousa/EZ-1lurT8M1GhB4qEOtGDcYB26FkkRIbMPtHQMVSmSi_bA?e=40BrGx"</w:instrText>
        </w:r>
        <w:r w:rsidRPr="005B4F15">
          <w:fldChar w:fldCharType="separate"/>
        </w:r>
        <w:r w:rsidRPr="005B4F15">
          <w:rPr>
            <w:rStyle w:val="Hyperlink"/>
          </w:rPr>
          <w:t>FORMULARIO - SOLICITAÇÃO ELABORAÇÃO CONTRATO DE TERCEIROS R01 5.xlsx</w:t>
        </w:r>
        <w:r w:rsidRPr="005B4F15">
          <w:fldChar w:fldCharType="end"/>
        </w:r>
        <w:r w:rsidRPr="005B4F15">
          <w:t> , que pode ter sido adaptado ou não.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648"/>
      <w:gridCol w:w="2471"/>
      <w:gridCol w:w="3644"/>
      <w:gridCol w:w="2375"/>
    </w:tblGrid>
    <w:tr w:rsidR="00406879" w:rsidRPr="004C353E" w14:paraId="6EE87281" w14:textId="77777777" w:rsidTr="00EC2940">
      <w:trPr>
        <w:trHeight w:val="1134"/>
      </w:trPr>
      <w:tc>
        <w:tcPr>
          <w:tcW w:w="1648" w:type="dxa"/>
          <w:vMerge w:val="restart"/>
          <w:textDirection w:val="btLr"/>
          <w:vAlign w:val="center"/>
        </w:tcPr>
        <w:p w14:paraId="77051439" w14:textId="77777777" w:rsidR="00406879" w:rsidRPr="00D27940" w:rsidRDefault="00406879" w:rsidP="00EC2940">
          <w:pPr>
            <w:pStyle w:val="Cabealho"/>
            <w:ind w:left="113" w:right="113"/>
            <w:jc w:val="center"/>
            <w:rPr>
              <w:color w:val="404040"/>
              <w:sz w:val="36"/>
              <w:szCs w:val="36"/>
            </w:rPr>
          </w:pPr>
          <w:r w:rsidRPr="00D27940">
            <w:rPr>
              <w:color w:val="404040"/>
              <w:sz w:val="36"/>
              <w:szCs w:val="36"/>
            </w:rPr>
            <w:t>NORMA</w:t>
          </w:r>
        </w:p>
      </w:tc>
      <w:tc>
        <w:tcPr>
          <w:tcW w:w="6115" w:type="dxa"/>
          <w:gridSpan w:val="2"/>
          <w:tcBorders>
            <w:left w:val="nil"/>
          </w:tcBorders>
        </w:tcPr>
        <w:p w14:paraId="18E5CA1E" w14:textId="77777777" w:rsidR="00406879" w:rsidRPr="00D27940" w:rsidRDefault="00406879" w:rsidP="00706285">
          <w:pPr>
            <w:pStyle w:val="Cabealho"/>
            <w:ind w:left="-106"/>
            <w:rPr>
              <w:b w:val="0"/>
              <w:color w:val="404040"/>
              <w:sz w:val="28"/>
              <w:szCs w:val="28"/>
            </w:rPr>
          </w:pPr>
        </w:p>
        <w:p w14:paraId="42879AAB" w14:textId="77777777" w:rsidR="00406879" w:rsidRPr="00D27940" w:rsidRDefault="00F3337E" w:rsidP="00706285">
          <w:pPr>
            <w:pStyle w:val="Cabealho"/>
            <w:ind w:left="-106"/>
            <w:rPr>
              <w:color w:val="404040"/>
              <w:sz w:val="28"/>
              <w:szCs w:val="28"/>
            </w:rPr>
          </w:pPr>
          <w:r>
            <w:rPr>
              <w:color w:val="404040"/>
              <w:sz w:val="28"/>
              <w:szCs w:val="28"/>
            </w:rPr>
            <w:t>SUPRIMENTOS</w:t>
          </w:r>
        </w:p>
        <w:p w14:paraId="67456DAE" w14:textId="77777777" w:rsidR="00406879" w:rsidRPr="00D27940" w:rsidRDefault="00406879" w:rsidP="00706285">
          <w:pPr>
            <w:pStyle w:val="Cabealho"/>
            <w:ind w:left="-106"/>
            <w:rPr>
              <w:color w:val="404040"/>
              <w:sz w:val="28"/>
              <w:szCs w:val="28"/>
            </w:rPr>
          </w:pPr>
        </w:p>
      </w:tc>
      <w:tc>
        <w:tcPr>
          <w:tcW w:w="2375" w:type="dxa"/>
          <w:vMerge w:val="restart"/>
          <w:vAlign w:val="center"/>
        </w:tcPr>
        <w:p w14:paraId="6D8DAB10" w14:textId="77777777" w:rsidR="00406879" w:rsidRPr="004C353E" w:rsidRDefault="00776AC3" w:rsidP="00EC2940">
          <w:pPr>
            <w:pStyle w:val="Cabealho"/>
            <w:ind w:left="176" w:hanging="176"/>
            <w:jc w:val="center"/>
            <w:rPr>
              <w:sz w:val="10"/>
            </w:rPr>
          </w:pPr>
          <w:r>
            <w:rPr>
              <w:sz w:val="10"/>
            </w:rPr>
            <w:pict w14:anchorId="752486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8.8pt;height:96.3pt">
                <v:imagedata r:id="rId1" o:title="Logo Hidrobr_semprot"/>
              </v:shape>
            </w:pict>
          </w:r>
        </w:p>
      </w:tc>
    </w:tr>
    <w:tr w:rsidR="00406879" w:rsidRPr="00406879" w14:paraId="1E6B06E8" w14:textId="77777777" w:rsidTr="00EC2940">
      <w:trPr>
        <w:trHeight w:val="690"/>
      </w:trPr>
      <w:tc>
        <w:tcPr>
          <w:tcW w:w="1648" w:type="dxa"/>
          <w:vMerge/>
        </w:tcPr>
        <w:p w14:paraId="667DBC11" w14:textId="77777777" w:rsidR="00406879" w:rsidRPr="00D27940" w:rsidRDefault="00406879" w:rsidP="00406879">
          <w:pPr>
            <w:pStyle w:val="Cabealho"/>
            <w:ind w:left="170"/>
            <w:jc w:val="center"/>
            <w:rPr>
              <w:color w:val="404040"/>
              <w:sz w:val="24"/>
              <w:szCs w:val="18"/>
            </w:rPr>
          </w:pPr>
        </w:p>
      </w:tc>
      <w:tc>
        <w:tcPr>
          <w:tcW w:w="2471" w:type="dxa"/>
          <w:tcBorders>
            <w:left w:val="nil"/>
          </w:tcBorders>
          <w:vAlign w:val="center"/>
        </w:tcPr>
        <w:p w14:paraId="00A4C61A" w14:textId="77777777" w:rsidR="00406879" w:rsidRPr="00D27940" w:rsidRDefault="00406879" w:rsidP="00EC2940">
          <w:pPr>
            <w:pStyle w:val="Cabealho"/>
            <w:ind w:left="-106"/>
            <w:rPr>
              <w:color w:val="404040"/>
              <w:sz w:val="24"/>
              <w:szCs w:val="18"/>
            </w:rPr>
          </w:pPr>
          <w:r w:rsidRPr="00D27940">
            <w:rPr>
              <w:color w:val="404040"/>
              <w:sz w:val="24"/>
              <w:szCs w:val="18"/>
            </w:rPr>
            <w:t>Nº Documento</w:t>
          </w:r>
        </w:p>
        <w:p w14:paraId="4C507277" w14:textId="77777777" w:rsidR="00406879" w:rsidRPr="00D27940" w:rsidRDefault="00406879" w:rsidP="00EC2940">
          <w:pPr>
            <w:pStyle w:val="Cabealho"/>
            <w:ind w:left="-106"/>
            <w:rPr>
              <w:b w:val="0"/>
              <w:bCs/>
              <w:color w:val="404040"/>
              <w:sz w:val="24"/>
              <w:szCs w:val="18"/>
            </w:rPr>
          </w:pPr>
          <w:r w:rsidRPr="00D27940">
            <w:rPr>
              <w:b w:val="0"/>
              <w:bCs/>
              <w:color w:val="404040"/>
              <w:sz w:val="24"/>
              <w:szCs w:val="18"/>
            </w:rPr>
            <w:t>NO-0</w:t>
          </w:r>
          <w:r w:rsidR="00F3337E">
            <w:rPr>
              <w:b w:val="0"/>
              <w:bCs/>
              <w:color w:val="404040"/>
              <w:sz w:val="24"/>
              <w:szCs w:val="18"/>
            </w:rPr>
            <w:t>5</w:t>
          </w:r>
        </w:p>
      </w:tc>
      <w:tc>
        <w:tcPr>
          <w:tcW w:w="3644" w:type="dxa"/>
          <w:tcBorders>
            <w:left w:val="nil"/>
          </w:tcBorders>
          <w:vAlign w:val="center"/>
        </w:tcPr>
        <w:p w14:paraId="454420B7" w14:textId="77777777" w:rsidR="00406879" w:rsidRPr="00A26948" w:rsidRDefault="00406879" w:rsidP="00EC2940">
          <w:pPr>
            <w:pStyle w:val="Cabealho"/>
            <w:ind w:left="-106"/>
            <w:jc w:val="center"/>
            <w:rPr>
              <w:color w:val="404040"/>
              <w:sz w:val="24"/>
              <w:szCs w:val="18"/>
              <w:highlight w:val="yellow"/>
            </w:rPr>
          </w:pPr>
          <w:r w:rsidRPr="00A26948">
            <w:rPr>
              <w:color w:val="404040"/>
              <w:sz w:val="24"/>
              <w:szCs w:val="18"/>
              <w:highlight w:val="yellow"/>
            </w:rPr>
            <w:t>Versão</w:t>
          </w:r>
        </w:p>
        <w:p w14:paraId="61A7D77B" w14:textId="77777777" w:rsidR="00406879" w:rsidRPr="00D27940" w:rsidRDefault="00534AEC" w:rsidP="00EC2940">
          <w:pPr>
            <w:pStyle w:val="Cabealho"/>
            <w:ind w:left="-106"/>
            <w:jc w:val="center"/>
            <w:rPr>
              <w:b w:val="0"/>
              <w:color w:val="404040"/>
              <w:sz w:val="24"/>
              <w:szCs w:val="18"/>
            </w:rPr>
          </w:pPr>
          <w:r w:rsidRPr="00A26948">
            <w:rPr>
              <w:b w:val="0"/>
              <w:color w:val="404040"/>
              <w:sz w:val="24"/>
              <w:szCs w:val="18"/>
              <w:highlight w:val="yellow"/>
            </w:rPr>
            <w:t>2</w:t>
          </w:r>
        </w:p>
      </w:tc>
      <w:tc>
        <w:tcPr>
          <w:tcW w:w="2375" w:type="dxa"/>
          <w:vMerge/>
          <w:tcBorders>
            <w:left w:val="nil"/>
          </w:tcBorders>
        </w:tcPr>
        <w:p w14:paraId="7F028310" w14:textId="77777777" w:rsidR="00406879" w:rsidRPr="00406879" w:rsidRDefault="00406879" w:rsidP="00406879">
          <w:pPr>
            <w:pStyle w:val="Cabealho"/>
            <w:jc w:val="center"/>
            <w:rPr>
              <w:sz w:val="24"/>
              <w:szCs w:val="18"/>
            </w:rPr>
          </w:pPr>
        </w:p>
      </w:tc>
    </w:tr>
  </w:tbl>
  <w:p w14:paraId="0AF4C322" w14:textId="77777777" w:rsidR="00706285" w:rsidRDefault="00706285" w:rsidP="00706285">
    <w:pPr>
      <w:pStyle w:val="Cabealho"/>
      <w:rPr>
        <w:sz w:val="10"/>
      </w:rPr>
    </w:pPr>
  </w:p>
  <w:p w14:paraId="6AEEA273" w14:textId="77777777" w:rsidR="00706285" w:rsidRDefault="00706285" w:rsidP="00706285">
    <w:pPr>
      <w:pStyle w:val="Cabealho"/>
      <w:rPr>
        <w:sz w:val="10"/>
      </w:rPr>
    </w:pPr>
  </w:p>
  <w:p w14:paraId="5FDB1155" w14:textId="77777777" w:rsidR="001347E1" w:rsidRDefault="001347E1">
    <w:pPr>
      <w:pStyle w:val="Cabealho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  <w:tblPrChange w:id="1290" w:author="Bianca Abreu - HIDROBR" w:date="2025-08-22T15:28:00Z">
        <w:tblPr>
          <w:tblW w:w="0" w:type="auto"/>
          <w:tblLook w:val="04A0" w:firstRow="1" w:lastRow="0" w:firstColumn="1" w:lastColumn="0" w:noHBand="0" w:noVBand="1"/>
        </w:tblPr>
      </w:tblPrChange>
    </w:tblPr>
    <w:tblGrid>
      <w:gridCol w:w="2174"/>
      <w:gridCol w:w="3260"/>
      <w:gridCol w:w="4805"/>
      <w:gridCol w:w="3131"/>
      <w:tblGridChange w:id="1291">
        <w:tblGrid>
          <w:gridCol w:w="1648"/>
          <w:gridCol w:w="526"/>
          <w:gridCol w:w="1945"/>
          <w:gridCol w:w="3644"/>
          <w:gridCol w:w="2375"/>
          <w:gridCol w:w="101"/>
          <w:gridCol w:w="3131"/>
        </w:tblGrid>
      </w:tblGridChange>
    </w:tblGrid>
    <w:tr w:rsidR="003B78A9" w:rsidRPr="004C353E" w14:paraId="75732556" w14:textId="77777777" w:rsidTr="003B78A9">
      <w:trPr>
        <w:trHeight w:val="1134"/>
        <w:trPrChange w:id="1292" w:author="Bianca Abreu - HIDROBR" w:date="2025-08-22T15:28:00Z">
          <w:trPr>
            <w:gridAfter w:val="0"/>
            <w:trHeight w:val="1134"/>
          </w:trPr>
        </w:trPrChange>
      </w:trPr>
      <w:tc>
        <w:tcPr>
          <w:tcW w:w="813" w:type="pct"/>
          <w:vMerge w:val="restart"/>
          <w:textDirection w:val="btLr"/>
          <w:vAlign w:val="center"/>
          <w:tcPrChange w:id="1293" w:author="Bianca Abreu - HIDROBR" w:date="2025-08-22T15:28:00Z">
            <w:tcPr>
              <w:tcW w:w="1648" w:type="dxa"/>
              <w:vMerge w:val="restart"/>
              <w:textDirection w:val="btLr"/>
              <w:vAlign w:val="center"/>
            </w:tcPr>
          </w:tcPrChange>
        </w:tcPr>
        <w:p w14:paraId="0F626E68" w14:textId="77777777" w:rsidR="003B78A9" w:rsidRPr="00D27940" w:rsidRDefault="003B78A9" w:rsidP="00EC2940">
          <w:pPr>
            <w:pStyle w:val="Cabealho"/>
            <w:ind w:left="113" w:right="113"/>
            <w:jc w:val="center"/>
            <w:rPr>
              <w:color w:val="404040"/>
              <w:sz w:val="36"/>
              <w:szCs w:val="36"/>
            </w:rPr>
          </w:pPr>
          <w:r w:rsidRPr="00D27940">
            <w:rPr>
              <w:color w:val="404040"/>
              <w:sz w:val="36"/>
              <w:szCs w:val="36"/>
            </w:rPr>
            <w:t>NORMA</w:t>
          </w:r>
        </w:p>
      </w:tc>
      <w:tc>
        <w:tcPr>
          <w:tcW w:w="3016" w:type="pct"/>
          <w:gridSpan w:val="2"/>
          <w:tcBorders>
            <w:left w:val="nil"/>
          </w:tcBorders>
          <w:tcPrChange w:id="1294" w:author="Bianca Abreu - HIDROBR" w:date="2025-08-22T15:28:00Z">
            <w:tcPr>
              <w:tcW w:w="6115" w:type="dxa"/>
              <w:gridSpan w:val="3"/>
              <w:tcBorders>
                <w:left w:val="nil"/>
              </w:tcBorders>
            </w:tcPr>
          </w:tcPrChange>
        </w:tcPr>
        <w:p w14:paraId="4E32568F" w14:textId="77777777" w:rsidR="003B78A9" w:rsidRPr="00D27940" w:rsidRDefault="003B78A9" w:rsidP="00706285">
          <w:pPr>
            <w:pStyle w:val="Cabealho"/>
            <w:ind w:left="-106"/>
            <w:rPr>
              <w:b w:val="0"/>
              <w:color w:val="404040"/>
              <w:sz w:val="28"/>
              <w:szCs w:val="28"/>
            </w:rPr>
          </w:pPr>
        </w:p>
        <w:p w14:paraId="7C2F906D" w14:textId="77777777" w:rsidR="003B78A9" w:rsidRPr="00D27940" w:rsidRDefault="003B78A9" w:rsidP="00706285">
          <w:pPr>
            <w:pStyle w:val="Cabealho"/>
            <w:ind w:left="-106"/>
            <w:rPr>
              <w:color w:val="404040"/>
              <w:sz w:val="28"/>
              <w:szCs w:val="28"/>
            </w:rPr>
          </w:pPr>
          <w:r>
            <w:rPr>
              <w:color w:val="404040"/>
              <w:sz w:val="28"/>
              <w:szCs w:val="28"/>
            </w:rPr>
            <w:t>SUPRIMENTOS</w:t>
          </w:r>
        </w:p>
        <w:p w14:paraId="47C495B1" w14:textId="77777777" w:rsidR="003B78A9" w:rsidRPr="00D27940" w:rsidRDefault="003B78A9" w:rsidP="00706285">
          <w:pPr>
            <w:pStyle w:val="Cabealho"/>
            <w:ind w:left="-106"/>
            <w:rPr>
              <w:color w:val="404040"/>
              <w:sz w:val="28"/>
              <w:szCs w:val="28"/>
            </w:rPr>
          </w:pPr>
        </w:p>
      </w:tc>
      <w:tc>
        <w:tcPr>
          <w:tcW w:w="1171" w:type="pct"/>
          <w:vMerge w:val="restart"/>
          <w:vAlign w:val="center"/>
          <w:tcPrChange w:id="1295" w:author="Bianca Abreu - HIDROBR" w:date="2025-08-22T15:28:00Z">
            <w:tcPr>
              <w:tcW w:w="2375" w:type="dxa"/>
              <w:vMerge w:val="restart"/>
              <w:vAlign w:val="center"/>
            </w:tcPr>
          </w:tcPrChange>
        </w:tcPr>
        <w:p w14:paraId="5BAF76F3" w14:textId="77777777" w:rsidR="003B78A9" w:rsidRPr="004C353E" w:rsidRDefault="00776AC3" w:rsidP="00EC2940">
          <w:pPr>
            <w:pStyle w:val="Cabealho"/>
            <w:ind w:left="176" w:hanging="176"/>
            <w:jc w:val="center"/>
            <w:rPr>
              <w:sz w:val="10"/>
            </w:rPr>
          </w:pPr>
          <w:r>
            <w:rPr>
              <w:sz w:val="10"/>
            </w:rPr>
            <w:pict w14:anchorId="765F89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98.8pt;height:96.3pt">
                <v:imagedata r:id="rId1" o:title="Logo Hidrobr_semprot"/>
              </v:shape>
            </w:pict>
          </w:r>
        </w:p>
      </w:tc>
    </w:tr>
    <w:tr w:rsidR="003B78A9" w:rsidRPr="00406879" w14:paraId="44F18A77" w14:textId="77777777" w:rsidTr="003B78A9">
      <w:trPr>
        <w:trHeight w:val="690"/>
        <w:trPrChange w:id="1296" w:author="Bianca Abreu - HIDROBR" w:date="2025-08-22T15:28:00Z">
          <w:trPr>
            <w:gridAfter w:val="0"/>
            <w:trHeight w:val="690"/>
          </w:trPr>
        </w:trPrChange>
      </w:trPr>
      <w:tc>
        <w:tcPr>
          <w:tcW w:w="813" w:type="pct"/>
          <w:vMerge/>
          <w:tcPrChange w:id="1297" w:author="Bianca Abreu - HIDROBR" w:date="2025-08-22T15:28:00Z">
            <w:tcPr>
              <w:tcW w:w="1648" w:type="dxa"/>
              <w:vMerge/>
            </w:tcPr>
          </w:tcPrChange>
        </w:tcPr>
        <w:p w14:paraId="5D6C4502" w14:textId="77777777" w:rsidR="003B78A9" w:rsidRPr="00D27940" w:rsidRDefault="003B78A9" w:rsidP="00406879">
          <w:pPr>
            <w:pStyle w:val="Cabealho"/>
            <w:ind w:left="170"/>
            <w:jc w:val="center"/>
            <w:rPr>
              <w:color w:val="404040"/>
              <w:sz w:val="24"/>
              <w:szCs w:val="18"/>
            </w:rPr>
          </w:pPr>
        </w:p>
      </w:tc>
      <w:tc>
        <w:tcPr>
          <w:tcW w:w="1219" w:type="pct"/>
          <w:tcBorders>
            <w:left w:val="nil"/>
          </w:tcBorders>
          <w:vAlign w:val="center"/>
          <w:tcPrChange w:id="1298" w:author="Bianca Abreu - HIDROBR" w:date="2025-08-22T15:28:00Z">
            <w:tcPr>
              <w:tcW w:w="2471" w:type="dxa"/>
              <w:gridSpan w:val="2"/>
              <w:tcBorders>
                <w:left w:val="nil"/>
              </w:tcBorders>
              <w:vAlign w:val="center"/>
            </w:tcPr>
          </w:tcPrChange>
        </w:tcPr>
        <w:p w14:paraId="1DA045CE" w14:textId="77777777" w:rsidR="003B78A9" w:rsidRPr="00D27940" w:rsidRDefault="003B78A9" w:rsidP="00EC2940">
          <w:pPr>
            <w:pStyle w:val="Cabealho"/>
            <w:ind w:left="-106"/>
            <w:rPr>
              <w:color w:val="404040"/>
              <w:sz w:val="24"/>
              <w:szCs w:val="18"/>
            </w:rPr>
          </w:pPr>
          <w:r w:rsidRPr="00D27940">
            <w:rPr>
              <w:color w:val="404040"/>
              <w:sz w:val="24"/>
              <w:szCs w:val="18"/>
            </w:rPr>
            <w:t>Nº Documento</w:t>
          </w:r>
        </w:p>
        <w:p w14:paraId="28A2AEC7" w14:textId="77777777" w:rsidR="003B78A9" w:rsidRPr="00D27940" w:rsidRDefault="003B78A9" w:rsidP="00EC2940">
          <w:pPr>
            <w:pStyle w:val="Cabealho"/>
            <w:ind w:left="-106"/>
            <w:rPr>
              <w:b w:val="0"/>
              <w:bCs/>
              <w:color w:val="404040"/>
              <w:sz w:val="24"/>
              <w:szCs w:val="18"/>
            </w:rPr>
          </w:pPr>
          <w:r w:rsidRPr="00D27940">
            <w:rPr>
              <w:b w:val="0"/>
              <w:bCs/>
              <w:color w:val="404040"/>
              <w:sz w:val="24"/>
              <w:szCs w:val="18"/>
            </w:rPr>
            <w:t>NO-0</w:t>
          </w:r>
          <w:r>
            <w:rPr>
              <w:b w:val="0"/>
              <w:bCs/>
              <w:color w:val="404040"/>
              <w:sz w:val="24"/>
              <w:szCs w:val="18"/>
            </w:rPr>
            <w:t>5</w:t>
          </w:r>
        </w:p>
      </w:tc>
      <w:tc>
        <w:tcPr>
          <w:tcW w:w="1797" w:type="pct"/>
          <w:tcBorders>
            <w:left w:val="nil"/>
          </w:tcBorders>
          <w:vAlign w:val="center"/>
          <w:tcPrChange w:id="1299" w:author="Bianca Abreu - HIDROBR" w:date="2025-08-22T15:28:00Z">
            <w:tcPr>
              <w:tcW w:w="3644" w:type="dxa"/>
              <w:tcBorders>
                <w:left w:val="nil"/>
              </w:tcBorders>
              <w:vAlign w:val="center"/>
            </w:tcPr>
          </w:tcPrChange>
        </w:tcPr>
        <w:p w14:paraId="0417D1F4" w14:textId="77777777" w:rsidR="003B78A9" w:rsidRPr="00A26948" w:rsidRDefault="003B78A9" w:rsidP="00EC2940">
          <w:pPr>
            <w:pStyle w:val="Cabealho"/>
            <w:ind w:left="-106"/>
            <w:jc w:val="center"/>
            <w:rPr>
              <w:color w:val="404040"/>
              <w:sz w:val="24"/>
              <w:szCs w:val="18"/>
              <w:highlight w:val="yellow"/>
            </w:rPr>
          </w:pPr>
          <w:r w:rsidRPr="00A26948">
            <w:rPr>
              <w:color w:val="404040"/>
              <w:sz w:val="24"/>
              <w:szCs w:val="18"/>
              <w:highlight w:val="yellow"/>
            </w:rPr>
            <w:t>Versão</w:t>
          </w:r>
        </w:p>
        <w:p w14:paraId="20DE1FF6" w14:textId="77777777" w:rsidR="003B78A9" w:rsidRPr="00D27940" w:rsidRDefault="003B78A9" w:rsidP="00EC2940">
          <w:pPr>
            <w:pStyle w:val="Cabealho"/>
            <w:ind w:left="-106"/>
            <w:jc w:val="center"/>
            <w:rPr>
              <w:b w:val="0"/>
              <w:color w:val="404040"/>
              <w:sz w:val="24"/>
              <w:szCs w:val="18"/>
            </w:rPr>
          </w:pPr>
          <w:r w:rsidRPr="00A26948">
            <w:rPr>
              <w:b w:val="0"/>
              <w:color w:val="404040"/>
              <w:sz w:val="24"/>
              <w:szCs w:val="18"/>
              <w:highlight w:val="yellow"/>
            </w:rPr>
            <w:t>2</w:t>
          </w:r>
        </w:p>
      </w:tc>
      <w:tc>
        <w:tcPr>
          <w:tcW w:w="1171" w:type="pct"/>
          <w:vMerge/>
          <w:tcBorders>
            <w:left w:val="nil"/>
          </w:tcBorders>
          <w:tcPrChange w:id="1300" w:author="Bianca Abreu - HIDROBR" w:date="2025-08-22T15:28:00Z">
            <w:tcPr>
              <w:tcW w:w="2375" w:type="dxa"/>
              <w:vMerge/>
              <w:tcBorders>
                <w:left w:val="nil"/>
              </w:tcBorders>
            </w:tcPr>
          </w:tcPrChange>
        </w:tcPr>
        <w:p w14:paraId="047CDB31" w14:textId="77777777" w:rsidR="003B78A9" w:rsidRPr="00406879" w:rsidRDefault="003B78A9" w:rsidP="00406879">
          <w:pPr>
            <w:pStyle w:val="Cabealho"/>
            <w:jc w:val="center"/>
            <w:rPr>
              <w:sz w:val="24"/>
              <w:szCs w:val="18"/>
            </w:rPr>
          </w:pPr>
        </w:p>
      </w:tc>
    </w:tr>
  </w:tbl>
  <w:p w14:paraId="0159E2C2" w14:textId="77777777" w:rsidR="003B78A9" w:rsidRDefault="003B78A9" w:rsidP="00706285">
    <w:pPr>
      <w:pStyle w:val="Cabealho"/>
      <w:rPr>
        <w:sz w:val="10"/>
      </w:rPr>
    </w:pPr>
  </w:p>
  <w:p w14:paraId="705CD2B0" w14:textId="77777777" w:rsidR="003B78A9" w:rsidRDefault="003B78A9" w:rsidP="00706285">
    <w:pPr>
      <w:pStyle w:val="Cabealho"/>
      <w:rPr>
        <w:sz w:val="10"/>
      </w:rPr>
    </w:pPr>
  </w:p>
  <w:p w14:paraId="340B9C35" w14:textId="77777777" w:rsidR="003B78A9" w:rsidRDefault="003B78A9">
    <w:pPr>
      <w:pStyle w:val="Cabealho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2174"/>
      <w:gridCol w:w="3260"/>
      <w:gridCol w:w="4805"/>
      <w:gridCol w:w="3131"/>
    </w:tblGrid>
    <w:tr w:rsidR="00826B68" w:rsidRPr="004C353E" w14:paraId="65881278" w14:textId="77777777" w:rsidTr="00826B68">
      <w:trPr>
        <w:trHeight w:val="1134"/>
      </w:trPr>
      <w:tc>
        <w:tcPr>
          <w:tcW w:w="813" w:type="pct"/>
          <w:vMerge w:val="restart"/>
          <w:textDirection w:val="btLr"/>
          <w:vAlign w:val="center"/>
        </w:tcPr>
        <w:p w14:paraId="6FEC1090" w14:textId="77777777" w:rsidR="00826B68" w:rsidRPr="00D27940" w:rsidRDefault="00826B68" w:rsidP="00EC2940">
          <w:pPr>
            <w:pStyle w:val="Cabealho"/>
            <w:ind w:left="113" w:right="113"/>
            <w:jc w:val="center"/>
            <w:rPr>
              <w:color w:val="404040"/>
              <w:sz w:val="36"/>
              <w:szCs w:val="36"/>
            </w:rPr>
          </w:pPr>
          <w:r w:rsidRPr="00D27940">
            <w:rPr>
              <w:color w:val="404040"/>
              <w:sz w:val="36"/>
              <w:szCs w:val="36"/>
            </w:rPr>
            <w:t>NORMA</w:t>
          </w:r>
        </w:p>
      </w:tc>
      <w:tc>
        <w:tcPr>
          <w:tcW w:w="3016" w:type="pct"/>
          <w:gridSpan w:val="2"/>
          <w:tcBorders>
            <w:left w:val="nil"/>
          </w:tcBorders>
        </w:tcPr>
        <w:p w14:paraId="4E444AE4" w14:textId="77777777" w:rsidR="00826B68" w:rsidRPr="00D27940" w:rsidRDefault="00826B68" w:rsidP="00706285">
          <w:pPr>
            <w:pStyle w:val="Cabealho"/>
            <w:ind w:left="-106"/>
            <w:rPr>
              <w:b w:val="0"/>
              <w:color w:val="404040"/>
              <w:sz w:val="28"/>
              <w:szCs w:val="28"/>
            </w:rPr>
          </w:pPr>
        </w:p>
        <w:p w14:paraId="2CF9D9EE" w14:textId="77777777" w:rsidR="00826B68" w:rsidRPr="00D27940" w:rsidRDefault="00826B68" w:rsidP="00706285">
          <w:pPr>
            <w:pStyle w:val="Cabealho"/>
            <w:ind w:left="-106"/>
            <w:rPr>
              <w:color w:val="404040"/>
              <w:sz w:val="28"/>
              <w:szCs w:val="28"/>
            </w:rPr>
          </w:pPr>
          <w:r>
            <w:rPr>
              <w:color w:val="404040"/>
              <w:sz w:val="28"/>
              <w:szCs w:val="28"/>
            </w:rPr>
            <w:t>SUPRIMENTOS</w:t>
          </w:r>
        </w:p>
        <w:p w14:paraId="082A55C8" w14:textId="77777777" w:rsidR="00826B68" w:rsidRPr="00D27940" w:rsidRDefault="00826B68" w:rsidP="00706285">
          <w:pPr>
            <w:pStyle w:val="Cabealho"/>
            <w:ind w:left="-106"/>
            <w:rPr>
              <w:color w:val="404040"/>
              <w:sz w:val="28"/>
              <w:szCs w:val="28"/>
            </w:rPr>
          </w:pPr>
        </w:p>
      </w:tc>
      <w:tc>
        <w:tcPr>
          <w:tcW w:w="1171" w:type="pct"/>
          <w:vMerge w:val="restart"/>
          <w:vAlign w:val="center"/>
        </w:tcPr>
        <w:p w14:paraId="5B2996B9" w14:textId="77777777" w:rsidR="00826B68" w:rsidRPr="004C353E" w:rsidRDefault="00776AC3" w:rsidP="00EC2940">
          <w:pPr>
            <w:pStyle w:val="Cabealho"/>
            <w:ind w:left="176" w:hanging="176"/>
            <w:jc w:val="center"/>
            <w:rPr>
              <w:sz w:val="10"/>
            </w:rPr>
          </w:pPr>
          <w:r>
            <w:rPr>
              <w:sz w:val="10"/>
            </w:rPr>
            <w:pict w14:anchorId="4A3798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8.8pt;height:96.3pt">
                <v:imagedata r:id="rId1" o:title="Logo Hidrobr_semprot"/>
              </v:shape>
            </w:pict>
          </w:r>
        </w:p>
      </w:tc>
    </w:tr>
    <w:tr w:rsidR="00826B68" w:rsidRPr="00406879" w14:paraId="0C12F0B7" w14:textId="77777777" w:rsidTr="00826B68">
      <w:trPr>
        <w:trHeight w:val="690"/>
      </w:trPr>
      <w:tc>
        <w:tcPr>
          <w:tcW w:w="813" w:type="pct"/>
          <w:vMerge/>
        </w:tcPr>
        <w:p w14:paraId="30396893" w14:textId="77777777" w:rsidR="00826B68" w:rsidRPr="00D27940" w:rsidRDefault="00826B68" w:rsidP="00406879">
          <w:pPr>
            <w:pStyle w:val="Cabealho"/>
            <w:ind w:left="170"/>
            <w:jc w:val="center"/>
            <w:rPr>
              <w:color w:val="404040"/>
              <w:sz w:val="24"/>
              <w:szCs w:val="18"/>
            </w:rPr>
          </w:pPr>
        </w:p>
      </w:tc>
      <w:tc>
        <w:tcPr>
          <w:tcW w:w="1219" w:type="pct"/>
          <w:tcBorders>
            <w:left w:val="nil"/>
          </w:tcBorders>
          <w:vAlign w:val="center"/>
        </w:tcPr>
        <w:p w14:paraId="256DA738" w14:textId="77777777" w:rsidR="00826B68" w:rsidRPr="00D27940" w:rsidRDefault="00826B68" w:rsidP="00EC2940">
          <w:pPr>
            <w:pStyle w:val="Cabealho"/>
            <w:ind w:left="-106"/>
            <w:rPr>
              <w:color w:val="404040"/>
              <w:sz w:val="24"/>
              <w:szCs w:val="18"/>
            </w:rPr>
          </w:pPr>
          <w:r w:rsidRPr="00D27940">
            <w:rPr>
              <w:color w:val="404040"/>
              <w:sz w:val="24"/>
              <w:szCs w:val="18"/>
            </w:rPr>
            <w:t>Nº Documento</w:t>
          </w:r>
        </w:p>
        <w:p w14:paraId="7AB4E4AF" w14:textId="77777777" w:rsidR="00826B68" w:rsidRPr="00D27940" w:rsidRDefault="00826B68" w:rsidP="00EC2940">
          <w:pPr>
            <w:pStyle w:val="Cabealho"/>
            <w:ind w:left="-106"/>
            <w:rPr>
              <w:b w:val="0"/>
              <w:bCs/>
              <w:color w:val="404040"/>
              <w:sz w:val="24"/>
              <w:szCs w:val="18"/>
            </w:rPr>
          </w:pPr>
          <w:r w:rsidRPr="00D27940">
            <w:rPr>
              <w:b w:val="0"/>
              <w:bCs/>
              <w:color w:val="404040"/>
              <w:sz w:val="24"/>
              <w:szCs w:val="18"/>
            </w:rPr>
            <w:t>NO-0</w:t>
          </w:r>
          <w:r>
            <w:rPr>
              <w:b w:val="0"/>
              <w:bCs/>
              <w:color w:val="404040"/>
              <w:sz w:val="24"/>
              <w:szCs w:val="18"/>
            </w:rPr>
            <w:t>5</w:t>
          </w:r>
        </w:p>
      </w:tc>
      <w:tc>
        <w:tcPr>
          <w:tcW w:w="1797" w:type="pct"/>
          <w:tcBorders>
            <w:left w:val="nil"/>
          </w:tcBorders>
          <w:vAlign w:val="center"/>
        </w:tcPr>
        <w:p w14:paraId="08B60982" w14:textId="77777777" w:rsidR="00826B68" w:rsidRPr="00A26948" w:rsidRDefault="00826B68" w:rsidP="00EC2940">
          <w:pPr>
            <w:pStyle w:val="Cabealho"/>
            <w:ind w:left="-106"/>
            <w:jc w:val="center"/>
            <w:rPr>
              <w:color w:val="404040"/>
              <w:sz w:val="24"/>
              <w:szCs w:val="18"/>
              <w:highlight w:val="yellow"/>
            </w:rPr>
          </w:pPr>
          <w:r w:rsidRPr="00A26948">
            <w:rPr>
              <w:color w:val="404040"/>
              <w:sz w:val="24"/>
              <w:szCs w:val="18"/>
              <w:highlight w:val="yellow"/>
            </w:rPr>
            <w:t>Versão</w:t>
          </w:r>
        </w:p>
        <w:p w14:paraId="4A97847C" w14:textId="77777777" w:rsidR="00826B68" w:rsidRPr="00D27940" w:rsidRDefault="00826B68" w:rsidP="00EC2940">
          <w:pPr>
            <w:pStyle w:val="Cabealho"/>
            <w:ind w:left="-106"/>
            <w:jc w:val="center"/>
            <w:rPr>
              <w:b w:val="0"/>
              <w:color w:val="404040"/>
              <w:sz w:val="24"/>
              <w:szCs w:val="18"/>
            </w:rPr>
          </w:pPr>
          <w:r w:rsidRPr="00A26948">
            <w:rPr>
              <w:b w:val="0"/>
              <w:color w:val="404040"/>
              <w:sz w:val="24"/>
              <w:szCs w:val="18"/>
              <w:highlight w:val="yellow"/>
            </w:rPr>
            <w:t>2</w:t>
          </w:r>
        </w:p>
      </w:tc>
      <w:tc>
        <w:tcPr>
          <w:tcW w:w="1171" w:type="pct"/>
          <w:vMerge/>
          <w:tcBorders>
            <w:left w:val="nil"/>
          </w:tcBorders>
        </w:tcPr>
        <w:p w14:paraId="31C27518" w14:textId="77777777" w:rsidR="00826B68" w:rsidRPr="00406879" w:rsidRDefault="00826B68" w:rsidP="00406879">
          <w:pPr>
            <w:pStyle w:val="Cabealho"/>
            <w:jc w:val="center"/>
            <w:rPr>
              <w:sz w:val="24"/>
              <w:szCs w:val="18"/>
            </w:rPr>
          </w:pPr>
        </w:p>
      </w:tc>
    </w:tr>
  </w:tbl>
  <w:p w14:paraId="4DA94B89" w14:textId="77777777" w:rsidR="00826B68" w:rsidRDefault="00826B68" w:rsidP="00706285">
    <w:pPr>
      <w:pStyle w:val="Cabealho"/>
      <w:rPr>
        <w:sz w:val="10"/>
      </w:rPr>
    </w:pPr>
  </w:p>
  <w:p w14:paraId="72C3A34E" w14:textId="77777777" w:rsidR="00826B68" w:rsidRDefault="00826B68" w:rsidP="00706285">
    <w:pPr>
      <w:pStyle w:val="Cabealho"/>
      <w:rPr>
        <w:sz w:val="10"/>
      </w:rPr>
    </w:pPr>
  </w:p>
  <w:p w14:paraId="565CCDB0" w14:textId="77777777" w:rsidR="00826B68" w:rsidRDefault="00826B68">
    <w:pPr>
      <w:pStyle w:val="Cabealh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6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4404A3"/>
    <w:multiLevelType w:val="hybridMultilevel"/>
    <w:tmpl w:val="1F625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596"/>
    <w:multiLevelType w:val="multilevel"/>
    <w:tmpl w:val="5A82C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color w:val="auto"/>
        <w:sz w:val="22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165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4A2D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282B60"/>
    <w:multiLevelType w:val="hybridMultilevel"/>
    <w:tmpl w:val="6D0E30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E326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0B0BF0"/>
    <w:multiLevelType w:val="hybridMultilevel"/>
    <w:tmpl w:val="6A98E2FE"/>
    <w:lvl w:ilvl="0" w:tplc="00DE8F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4186D"/>
    <w:multiLevelType w:val="hybridMultilevel"/>
    <w:tmpl w:val="73422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6E21"/>
    <w:multiLevelType w:val="hybridMultilevel"/>
    <w:tmpl w:val="8396A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608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A6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3B3E90"/>
    <w:multiLevelType w:val="multilevel"/>
    <w:tmpl w:val="9312AB8E"/>
    <w:lvl w:ilvl="0">
      <w:start w:val="1"/>
      <w:numFmt w:val="decimal"/>
      <w:pStyle w:val="Ttulo3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</w:rPr>
    </w:lvl>
    <w:lvl w:ilvl="1">
      <w:start w:val="7"/>
      <w:numFmt w:val="decimal"/>
      <w:isLgl/>
      <w:lvlText w:val="%1.%2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3" w15:restartNumberingAfterBreak="0">
    <w:nsid w:val="237B5E1D"/>
    <w:multiLevelType w:val="hybridMultilevel"/>
    <w:tmpl w:val="79EA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D76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D376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11443F"/>
    <w:multiLevelType w:val="hybridMultilevel"/>
    <w:tmpl w:val="D752F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43B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664B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ED62C2"/>
    <w:multiLevelType w:val="hybridMultilevel"/>
    <w:tmpl w:val="EBC6AA6E"/>
    <w:lvl w:ilvl="0" w:tplc="00DE8F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A0483"/>
    <w:multiLevelType w:val="hybridMultilevel"/>
    <w:tmpl w:val="90A2090A"/>
    <w:lvl w:ilvl="0" w:tplc="00DE8F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A6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72507E"/>
    <w:multiLevelType w:val="hybridMultilevel"/>
    <w:tmpl w:val="68B21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11D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C207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7061196"/>
    <w:multiLevelType w:val="hybridMultilevel"/>
    <w:tmpl w:val="DBE2E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C657D"/>
    <w:multiLevelType w:val="hybridMultilevel"/>
    <w:tmpl w:val="EA0C94AC"/>
    <w:lvl w:ilvl="0" w:tplc="A316008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D0D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B00D39"/>
    <w:multiLevelType w:val="multilevel"/>
    <w:tmpl w:val="5A82C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color w:val="auto"/>
        <w:sz w:val="22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B4C5E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B46F6E"/>
    <w:multiLevelType w:val="hybridMultilevel"/>
    <w:tmpl w:val="906E5DDE"/>
    <w:lvl w:ilvl="0" w:tplc="00DE8F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F36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12534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5255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FF3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34295A"/>
    <w:multiLevelType w:val="hybridMultilevel"/>
    <w:tmpl w:val="1B6EC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C6E61"/>
    <w:multiLevelType w:val="multilevel"/>
    <w:tmpl w:val="5A82C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color w:val="auto"/>
        <w:sz w:val="22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4D50B51"/>
    <w:multiLevelType w:val="multilevel"/>
    <w:tmpl w:val="5A82C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color w:val="auto"/>
        <w:sz w:val="22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4F020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9855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800FB6"/>
    <w:multiLevelType w:val="hybridMultilevel"/>
    <w:tmpl w:val="D430F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11AC4"/>
    <w:multiLevelType w:val="multilevel"/>
    <w:tmpl w:val="5A82C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color w:val="auto"/>
        <w:sz w:val="22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CA37C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DF1C67"/>
    <w:multiLevelType w:val="hybridMultilevel"/>
    <w:tmpl w:val="2CFE7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D5C23"/>
    <w:multiLevelType w:val="hybridMultilevel"/>
    <w:tmpl w:val="D0E6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9833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BA5E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3842207">
    <w:abstractNumId w:val="12"/>
  </w:num>
  <w:num w:numId="2" w16cid:durableId="672876333">
    <w:abstractNumId w:val="24"/>
  </w:num>
  <w:num w:numId="3" w16cid:durableId="998387844">
    <w:abstractNumId w:val="26"/>
  </w:num>
  <w:num w:numId="4" w16cid:durableId="1829663846">
    <w:abstractNumId w:val="5"/>
  </w:num>
  <w:num w:numId="5" w16cid:durableId="736821421">
    <w:abstractNumId w:val="34"/>
  </w:num>
  <w:num w:numId="6" w16cid:durableId="455414193">
    <w:abstractNumId w:val="46"/>
  </w:num>
  <w:num w:numId="7" w16cid:durableId="1951668292">
    <w:abstractNumId w:val="13"/>
  </w:num>
  <w:num w:numId="8" w16cid:durableId="817842281">
    <w:abstractNumId w:val="40"/>
  </w:num>
  <w:num w:numId="9" w16cid:durableId="951941372">
    <w:abstractNumId w:val="10"/>
  </w:num>
  <w:num w:numId="10" w16cid:durableId="916284483">
    <w:abstractNumId w:val="4"/>
  </w:num>
  <w:num w:numId="11" w16cid:durableId="612632938">
    <w:abstractNumId w:val="38"/>
  </w:num>
  <w:num w:numId="12" w16cid:durableId="1548638093">
    <w:abstractNumId w:val="43"/>
  </w:num>
  <w:num w:numId="13" w16cid:durableId="1950427958">
    <w:abstractNumId w:val="6"/>
  </w:num>
  <w:num w:numId="14" w16cid:durableId="1842767811">
    <w:abstractNumId w:val="42"/>
  </w:num>
  <w:num w:numId="15" w16cid:durableId="1655065106">
    <w:abstractNumId w:val="1"/>
  </w:num>
  <w:num w:numId="16" w16cid:durableId="1429110051">
    <w:abstractNumId w:val="9"/>
  </w:num>
  <w:num w:numId="17" w16cid:durableId="1978103218">
    <w:abstractNumId w:val="30"/>
  </w:num>
  <w:num w:numId="18" w16cid:durableId="1812820540">
    <w:abstractNumId w:val="19"/>
  </w:num>
  <w:num w:numId="19" w16cid:durableId="973870836">
    <w:abstractNumId w:val="15"/>
  </w:num>
  <w:num w:numId="20" w16cid:durableId="856580370">
    <w:abstractNumId w:val="14"/>
  </w:num>
  <w:num w:numId="21" w16cid:durableId="705570882">
    <w:abstractNumId w:val="20"/>
  </w:num>
  <w:num w:numId="22" w16cid:durableId="337080139">
    <w:abstractNumId w:val="7"/>
  </w:num>
  <w:num w:numId="23" w16cid:durableId="1476020766">
    <w:abstractNumId w:val="32"/>
  </w:num>
  <w:num w:numId="24" w16cid:durableId="406727060">
    <w:abstractNumId w:val="0"/>
  </w:num>
  <w:num w:numId="25" w16cid:durableId="1292251856">
    <w:abstractNumId w:val="17"/>
  </w:num>
  <w:num w:numId="26" w16cid:durableId="363216652">
    <w:abstractNumId w:val="45"/>
  </w:num>
  <w:num w:numId="27" w16cid:durableId="1580091552">
    <w:abstractNumId w:val="23"/>
  </w:num>
  <w:num w:numId="28" w16cid:durableId="1770856181">
    <w:abstractNumId w:val="3"/>
  </w:num>
  <w:num w:numId="29" w16cid:durableId="1362441303">
    <w:abstractNumId w:val="31"/>
  </w:num>
  <w:num w:numId="30" w16cid:durableId="883980410">
    <w:abstractNumId w:val="18"/>
  </w:num>
  <w:num w:numId="31" w16cid:durableId="998196810">
    <w:abstractNumId w:val="33"/>
  </w:num>
  <w:num w:numId="32" w16cid:durableId="989208661">
    <w:abstractNumId w:val="39"/>
  </w:num>
  <w:num w:numId="33" w16cid:durableId="244463833">
    <w:abstractNumId w:val="29"/>
  </w:num>
  <w:num w:numId="34" w16cid:durableId="427044862">
    <w:abstractNumId w:val="11"/>
  </w:num>
  <w:num w:numId="35" w16cid:durableId="1491754865">
    <w:abstractNumId w:val="25"/>
  </w:num>
  <w:num w:numId="36" w16cid:durableId="1163202399">
    <w:abstractNumId w:val="35"/>
  </w:num>
  <w:num w:numId="37" w16cid:durableId="1447694133">
    <w:abstractNumId w:val="27"/>
  </w:num>
  <w:num w:numId="38" w16cid:durableId="401998047">
    <w:abstractNumId w:val="8"/>
  </w:num>
  <w:num w:numId="39" w16cid:durableId="558900884">
    <w:abstractNumId w:val="36"/>
  </w:num>
  <w:num w:numId="40" w16cid:durableId="806705847">
    <w:abstractNumId w:val="21"/>
  </w:num>
  <w:num w:numId="41" w16cid:durableId="1879926155">
    <w:abstractNumId w:val="37"/>
  </w:num>
  <w:num w:numId="42" w16cid:durableId="1057167324">
    <w:abstractNumId w:val="28"/>
  </w:num>
  <w:num w:numId="43" w16cid:durableId="233858917">
    <w:abstractNumId w:val="41"/>
  </w:num>
  <w:num w:numId="44" w16cid:durableId="1504928303">
    <w:abstractNumId w:val="2"/>
  </w:num>
  <w:num w:numId="45" w16cid:durableId="1599677351">
    <w:abstractNumId w:val="16"/>
  </w:num>
  <w:num w:numId="46" w16cid:durableId="1857377179">
    <w:abstractNumId w:val="22"/>
  </w:num>
  <w:num w:numId="47" w16cid:durableId="1670134626">
    <w:abstractNumId w:val="44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ianca Abreu - HIDROBR">
    <w15:presenceInfo w15:providerId="AD" w15:userId="S::bianca.abreu@hidrobr.com::b4ba4a0a-046b-42f2-8f02-4dd9b1b3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dv_ApelidoAprovador" w:val="GILBERTO R. "/>
    <w:docVar w:name="Adv_ApelidoElaborador" w:val="TARCISIO H. "/>
    <w:docVar w:name="Adv_ApelidoHomologador" w:val="ROSANE K. "/>
    <w:docVar w:name="Adv_ApelidoRevisor" w:val=" "/>
    <w:docVar w:name="Adv_Cancel" w:val=" "/>
    <w:docVar w:name="Adv_CopiaControlada" w:val="Cópia Controlada"/>
    <w:docVar w:name="Adv_CRespR" w:val="      "/>
    <w:docVar w:name="Adv_DataDistribuicao" w:val="03/07/2002"/>
    <w:docVar w:name="Adv_DataEmissao" w:val="  /  /    "/>
    <w:docVar w:name="Adv_DataImplantacao" w:val="  /  /    "/>
    <w:docVar w:name="Adv_DataValidade" w:val="  /  /    "/>
    <w:docVar w:name="Adv_DataVigencia" w:val="  /  /    "/>
    <w:docVar w:name="Adv_Docto" w:val="PO-AP-CAL-002"/>
    <w:docVar w:name="Adv_DTpDoc" w:val="POP - APOIO - Caldeiras                           "/>
    <w:docVar w:name="Adv_MdpCodigo" w:val=" "/>
    <w:docVar w:name="Adv_MdpDe" w:val=" "/>
    <w:docVar w:name="Adv_MdpNovCod" w:val=" "/>
    <w:docVar w:name="Adv_MdpObs" w:val=" "/>
    <w:docVar w:name="Adv_MdpPara" w:val=" "/>
    <w:docVar w:name="Adv_MdpRaz" w:val=" "/>
    <w:docVar w:name="Adv_MdsDescr" w:val=" "/>
    <w:docVar w:name="Adv_MdsObs" w:val=" "/>
    <w:docVar w:name="Adv_MdsRaz" w:val=" "/>
    <w:docVar w:name="Adv_MotivoRevisao" w:val="INCLUSÃO NO SISTEMA MICROSIGA                                              _x000b_ "/>
    <w:docVar w:name="Adv_NDeptoD" w:val=" SETOR DE MANUTENCAO, SECAO MANUTENCAO MECANICA, SECAO C.Q. FISICO"/>
    <w:docVar w:name="Adv_NDeptoR" w:val=" "/>
    <w:docVar w:name="Adv_NomeFilial" w:val="KANNENBERG,BARKER,HAIL &amp; COTTON TABACOS "/>
    <w:docVar w:name="Adv_NUsrR" w:val=" "/>
    <w:docVar w:name="Adv_Objetivo" w:val="Controlar qualidade da água das caldeiras. Evitar corrosões e incrustações _x000b_das caldeiras.                                                             _x000b_ "/>
    <w:docVar w:name="Adv_Obsoleto" w:val=" "/>
    <w:docVar w:name="Adv_Rodape" w:val=" "/>
    <w:docVar w:name="Adv_Rv" w:val="01 "/>
    <w:docVar w:name="Adv_Sumario" w:val=" "/>
    <w:docVar w:name="Adv_Titulo" w:val="TRATAR AGUA DA CALDEIRA                                                                             "/>
  </w:docVars>
  <w:rsids>
    <w:rsidRoot w:val="00124C40"/>
    <w:rsid w:val="00007950"/>
    <w:rsid w:val="00012F2C"/>
    <w:rsid w:val="00014AA9"/>
    <w:rsid w:val="00025137"/>
    <w:rsid w:val="00033FAD"/>
    <w:rsid w:val="000352EE"/>
    <w:rsid w:val="00035D21"/>
    <w:rsid w:val="00037D78"/>
    <w:rsid w:val="00041D3C"/>
    <w:rsid w:val="000506AE"/>
    <w:rsid w:val="00050F21"/>
    <w:rsid w:val="00052EC7"/>
    <w:rsid w:val="00060234"/>
    <w:rsid w:val="00062FC4"/>
    <w:rsid w:val="000635D4"/>
    <w:rsid w:val="00066705"/>
    <w:rsid w:val="00066E66"/>
    <w:rsid w:val="00073E1C"/>
    <w:rsid w:val="00075477"/>
    <w:rsid w:val="000759CE"/>
    <w:rsid w:val="00081E1A"/>
    <w:rsid w:val="000A6979"/>
    <w:rsid w:val="000B3347"/>
    <w:rsid w:val="000B6A34"/>
    <w:rsid w:val="000B6C91"/>
    <w:rsid w:val="000C35DB"/>
    <w:rsid w:val="000C5470"/>
    <w:rsid w:val="000C6609"/>
    <w:rsid w:val="000C6B31"/>
    <w:rsid w:val="000D6674"/>
    <w:rsid w:val="000F3E9E"/>
    <w:rsid w:val="000F78AF"/>
    <w:rsid w:val="00102FFD"/>
    <w:rsid w:val="00103004"/>
    <w:rsid w:val="00106154"/>
    <w:rsid w:val="00107DDA"/>
    <w:rsid w:val="00115512"/>
    <w:rsid w:val="00117DB4"/>
    <w:rsid w:val="00124C40"/>
    <w:rsid w:val="00126ABF"/>
    <w:rsid w:val="001311C4"/>
    <w:rsid w:val="00132778"/>
    <w:rsid w:val="001347E1"/>
    <w:rsid w:val="001352F7"/>
    <w:rsid w:val="001441CD"/>
    <w:rsid w:val="00152050"/>
    <w:rsid w:val="00156555"/>
    <w:rsid w:val="001824ED"/>
    <w:rsid w:val="00196289"/>
    <w:rsid w:val="001A022F"/>
    <w:rsid w:val="001A09CF"/>
    <w:rsid w:val="001A625C"/>
    <w:rsid w:val="001B4C36"/>
    <w:rsid w:val="001B6C7D"/>
    <w:rsid w:val="001B71AF"/>
    <w:rsid w:val="001C0EB7"/>
    <w:rsid w:val="001C324D"/>
    <w:rsid w:val="001D0D4A"/>
    <w:rsid w:val="001D2804"/>
    <w:rsid w:val="001E1AEA"/>
    <w:rsid w:val="001E5506"/>
    <w:rsid w:val="001E6E72"/>
    <w:rsid w:val="001E73AA"/>
    <w:rsid w:val="00200D80"/>
    <w:rsid w:val="00204285"/>
    <w:rsid w:val="00207ED6"/>
    <w:rsid w:val="00212CEC"/>
    <w:rsid w:val="00220265"/>
    <w:rsid w:val="00221742"/>
    <w:rsid w:val="0022435C"/>
    <w:rsid w:val="002360E6"/>
    <w:rsid w:val="00237D75"/>
    <w:rsid w:val="00242514"/>
    <w:rsid w:val="00251DBF"/>
    <w:rsid w:val="0025632C"/>
    <w:rsid w:val="00261FEB"/>
    <w:rsid w:val="00273352"/>
    <w:rsid w:val="00274877"/>
    <w:rsid w:val="00291304"/>
    <w:rsid w:val="0029244C"/>
    <w:rsid w:val="002A00BB"/>
    <w:rsid w:val="002B0F4D"/>
    <w:rsid w:val="002C054D"/>
    <w:rsid w:val="002C7FD2"/>
    <w:rsid w:val="002D16A2"/>
    <w:rsid w:val="002D49F1"/>
    <w:rsid w:val="002F7E68"/>
    <w:rsid w:val="003019F9"/>
    <w:rsid w:val="00303237"/>
    <w:rsid w:val="003107DD"/>
    <w:rsid w:val="003155F5"/>
    <w:rsid w:val="003240BB"/>
    <w:rsid w:val="003353DA"/>
    <w:rsid w:val="00335B7E"/>
    <w:rsid w:val="00342BA2"/>
    <w:rsid w:val="003512C3"/>
    <w:rsid w:val="003526DC"/>
    <w:rsid w:val="00354C8A"/>
    <w:rsid w:val="00355CF6"/>
    <w:rsid w:val="003727BC"/>
    <w:rsid w:val="00383A27"/>
    <w:rsid w:val="00387B87"/>
    <w:rsid w:val="00391450"/>
    <w:rsid w:val="00397328"/>
    <w:rsid w:val="003A51D3"/>
    <w:rsid w:val="003B78A9"/>
    <w:rsid w:val="003C050A"/>
    <w:rsid w:val="003D6DFA"/>
    <w:rsid w:val="003E21E3"/>
    <w:rsid w:val="003E3859"/>
    <w:rsid w:val="003F0351"/>
    <w:rsid w:val="003F40DC"/>
    <w:rsid w:val="003F436C"/>
    <w:rsid w:val="0040095A"/>
    <w:rsid w:val="00401AB5"/>
    <w:rsid w:val="00401B2F"/>
    <w:rsid w:val="004049B5"/>
    <w:rsid w:val="00406879"/>
    <w:rsid w:val="00422E66"/>
    <w:rsid w:val="00427735"/>
    <w:rsid w:val="00442CF9"/>
    <w:rsid w:val="00442F60"/>
    <w:rsid w:val="004469D5"/>
    <w:rsid w:val="004509A1"/>
    <w:rsid w:val="004519C8"/>
    <w:rsid w:val="00460A9C"/>
    <w:rsid w:val="004727C2"/>
    <w:rsid w:val="00475D17"/>
    <w:rsid w:val="0047771E"/>
    <w:rsid w:val="0049258B"/>
    <w:rsid w:val="00496C3C"/>
    <w:rsid w:val="004A1C15"/>
    <w:rsid w:val="004B0FB4"/>
    <w:rsid w:val="004C00D3"/>
    <w:rsid w:val="004C353E"/>
    <w:rsid w:val="004D0333"/>
    <w:rsid w:val="004D05CA"/>
    <w:rsid w:val="004E3DB4"/>
    <w:rsid w:val="004E3EB9"/>
    <w:rsid w:val="004E5E79"/>
    <w:rsid w:val="004F2312"/>
    <w:rsid w:val="004F4FD4"/>
    <w:rsid w:val="005027BF"/>
    <w:rsid w:val="005056FA"/>
    <w:rsid w:val="005129EC"/>
    <w:rsid w:val="00512DD8"/>
    <w:rsid w:val="005134C5"/>
    <w:rsid w:val="0051527F"/>
    <w:rsid w:val="00515AAD"/>
    <w:rsid w:val="00520648"/>
    <w:rsid w:val="00521522"/>
    <w:rsid w:val="005234C6"/>
    <w:rsid w:val="00523DBC"/>
    <w:rsid w:val="00531C5B"/>
    <w:rsid w:val="00534AEC"/>
    <w:rsid w:val="00541222"/>
    <w:rsid w:val="005479EA"/>
    <w:rsid w:val="00563B3A"/>
    <w:rsid w:val="00571617"/>
    <w:rsid w:val="00574132"/>
    <w:rsid w:val="00575274"/>
    <w:rsid w:val="0058208F"/>
    <w:rsid w:val="0058291F"/>
    <w:rsid w:val="00595DBE"/>
    <w:rsid w:val="005A03F9"/>
    <w:rsid w:val="005A38E3"/>
    <w:rsid w:val="005B0DAC"/>
    <w:rsid w:val="005B138C"/>
    <w:rsid w:val="005B4F15"/>
    <w:rsid w:val="005C6376"/>
    <w:rsid w:val="005D3BE2"/>
    <w:rsid w:val="005E1F1F"/>
    <w:rsid w:val="005F2744"/>
    <w:rsid w:val="006062D8"/>
    <w:rsid w:val="006065B2"/>
    <w:rsid w:val="00606867"/>
    <w:rsid w:val="00610885"/>
    <w:rsid w:val="00616C64"/>
    <w:rsid w:val="006253B6"/>
    <w:rsid w:val="00652FA6"/>
    <w:rsid w:val="00656C18"/>
    <w:rsid w:val="00660409"/>
    <w:rsid w:val="00661857"/>
    <w:rsid w:val="00665279"/>
    <w:rsid w:val="00666811"/>
    <w:rsid w:val="006802A4"/>
    <w:rsid w:val="006A254B"/>
    <w:rsid w:val="006A5072"/>
    <w:rsid w:val="006B2634"/>
    <w:rsid w:val="006B6034"/>
    <w:rsid w:val="006C0F6D"/>
    <w:rsid w:val="006C111B"/>
    <w:rsid w:val="006C382D"/>
    <w:rsid w:val="006C7896"/>
    <w:rsid w:val="006D1096"/>
    <w:rsid w:val="006D1BE3"/>
    <w:rsid w:val="006D46AF"/>
    <w:rsid w:val="006D682E"/>
    <w:rsid w:val="006E42EE"/>
    <w:rsid w:val="0070106E"/>
    <w:rsid w:val="00706285"/>
    <w:rsid w:val="00706512"/>
    <w:rsid w:val="00706692"/>
    <w:rsid w:val="00734964"/>
    <w:rsid w:val="00741FCC"/>
    <w:rsid w:val="007428BF"/>
    <w:rsid w:val="00764A2D"/>
    <w:rsid w:val="00775461"/>
    <w:rsid w:val="0077646F"/>
    <w:rsid w:val="00776AC3"/>
    <w:rsid w:val="00792060"/>
    <w:rsid w:val="007B287B"/>
    <w:rsid w:val="007B5F87"/>
    <w:rsid w:val="007C662B"/>
    <w:rsid w:val="007C6DBD"/>
    <w:rsid w:val="007D3A49"/>
    <w:rsid w:val="007D4A79"/>
    <w:rsid w:val="008008C7"/>
    <w:rsid w:val="0081366A"/>
    <w:rsid w:val="008154A5"/>
    <w:rsid w:val="00816F82"/>
    <w:rsid w:val="00817F88"/>
    <w:rsid w:val="0082564F"/>
    <w:rsid w:val="00826B68"/>
    <w:rsid w:val="008304AE"/>
    <w:rsid w:val="00845EA4"/>
    <w:rsid w:val="0084775D"/>
    <w:rsid w:val="008546DA"/>
    <w:rsid w:val="00854CE4"/>
    <w:rsid w:val="00865E89"/>
    <w:rsid w:val="00867250"/>
    <w:rsid w:val="00874117"/>
    <w:rsid w:val="0088076D"/>
    <w:rsid w:val="00882F18"/>
    <w:rsid w:val="00883448"/>
    <w:rsid w:val="008900ED"/>
    <w:rsid w:val="00896B12"/>
    <w:rsid w:val="00896C8F"/>
    <w:rsid w:val="008A3008"/>
    <w:rsid w:val="008A383C"/>
    <w:rsid w:val="008B1462"/>
    <w:rsid w:val="008B547D"/>
    <w:rsid w:val="008B56EC"/>
    <w:rsid w:val="008B5908"/>
    <w:rsid w:val="008C6C46"/>
    <w:rsid w:val="008D2044"/>
    <w:rsid w:val="008E0F26"/>
    <w:rsid w:val="008E7D75"/>
    <w:rsid w:val="008F2AEB"/>
    <w:rsid w:val="008F5B15"/>
    <w:rsid w:val="00901933"/>
    <w:rsid w:val="00901E81"/>
    <w:rsid w:val="00906E58"/>
    <w:rsid w:val="009273CB"/>
    <w:rsid w:val="00935F65"/>
    <w:rsid w:val="00953909"/>
    <w:rsid w:val="00965E0D"/>
    <w:rsid w:val="0096665A"/>
    <w:rsid w:val="0096741C"/>
    <w:rsid w:val="00990F31"/>
    <w:rsid w:val="00992FE8"/>
    <w:rsid w:val="00993A7A"/>
    <w:rsid w:val="00993C43"/>
    <w:rsid w:val="009B0127"/>
    <w:rsid w:val="009C1EFC"/>
    <w:rsid w:val="009C238F"/>
    <w:rsid w:val="009C2E59"/>
    <w:rsid w:val="009C6775"/>
    <w:rsid w:val="009D0143"/>
    <w:rsid w:val="009D35E9"/>
    <w:rsid w:val="009E6E54"/>
    <w:rsid w:val="009F25C3"/>
    <w:rsid w:val="00A022DA"/>
    <w:rsid w:val="00A10059"/>
    <w:rsid w:val="00A163E4"/>
    <w:rsid w:val="00A168BE"/>
    <w:rsid w:val="00A21E3A"/>
    <w:rsid w:val="00A26948"/>
    <w:rsid w:val="00A312DE"/>
    <w:rsid w:val="00A315D1"/>
    <w:rsid w:val="00A43073"/>
    <w:rsid w:val="00A726DD"/>
    <w:rsid w:val="00A808B8"/>
    <w:rsid w:val="00A86856"/>
    <w:rsid w:val="00AB3184"/>
    <w:rsid w:val="00AC19FE"/>
    <w:rsid w:val="00AC2905"/>
    <w:rsid w:val="00AD084B"/>
    <w:rsid w:val="00AE45D1"/>
    <w:rsid w:val="00AF05FB"/>
    <w:rsid w:val="00AF4BFC"/>
    <w:rsid w:val="00B02497"/>
    <w:rsid w:val="00B07A9F"/>
    <w:rsid w:val="00B203A8"/>
    <w:rsid w:val="00B25B7A"/>
    <w:rsid w:val="00B26352"/>
    <w:rsid w:val="00B27919"/>
    <w:rsid w:val="00B30BF2"/>
    <w:rsid w:val="00B324CA"/>
    <w:rsid w:val="00B37585"/>
    <w:rsid w:val="00B40A51"/>
    <w:rsid w:val="00B4274A"/>
    <w:rsid w:val="00B43115"/>
    <w:rsid w:val="00B4503F"/>
    <w:rsid w:val="00B45DB7"/>
    <w:rsid w:val="00B469A1"/>
    <w:rsid w:val="00B66C0C"/>
    <w:rsid w:val="00B93510"/>
    <w:rsid w:val="00B94654"/>
    <w:rsid w:val="00BA31E5"/>
    <w:rsid w:val="00BA5BE4"/>
    <w:rsid w:val="00BB3229"/>
    <w:rsid w:val="00BB533A"/>
    <w:rsid w:val="00BC27FA"/>
    <w:rsid w:val="00BD57D3"/>
    <w:rsid w:val="00BE7644"/>
    <w:rsid w:val="00BF1552"/>
    <w:rsid w:val="00C07F45"/>
    <w:rsid w:val="00C10866"/>
    <w:rsid w:val="00C125CE"/>
    <w:rsid w:val="00C15762"/>
    <w:rsid w:val="00C1667C"/>
    <w:rsid w:val="00C36E91"/>
    <w:rsid w:val="00C4605E"/>
    <w:rsid w:val="00C62D2A"/>
    <w:rsid w:val="00C7037C"/>
    <w:rsid w:val="00C727E7"/>
    <w:rsid w:val="00C7466D"/>
    <w:rsid w:val="00C7692F"/>
    <w:rsid w:val="00C826A7"/>
    <w:rsid w:val="00C921BA"/>
    <w:rsid w:val="00CA0B83"/>
    <w:rsid w:val="00CA1E72"/>
    <w:rsid w:val="00CA4114"/>
    <w:rsid w:val="00CA7AC4"/>
    <w:rsid w:val="00CB440E"/>
    <w:rsid w:val="00CC00CE"/>
    <w:rsid w:val="00CC5187"/>
    <w:rsid w:val="00CD0893"/>
    <w:rsid w:val="00CD64B4"/>
    <w:rsid w:val="00CD66E2"/>
    <w:rsid w:val="00CF00C5"/>
    <w:rsid w:val="00CF230C"/>
    <w:rsid w:val="00CF3D31"/>
    <w:rsid w:val="00CF3EAA"/>
    <w:rsid w:val="00D002F3"/>
    <w:rsid w:val="00D0244D"/>
    <w:rsid w:val="00D02682"/>
    <w:rsid w:val="00D03792"/>
    <w:rsid w:val="00D05DC2"/>
    <w:rsid w:val="00D2451F"/>
    <w:rsid w:val="00D26888"/>
    <w:rsid w:val="00D26C45"/>
    <w:rsid w:val="00D27940"/>
    <w:rsid w:val="00D4598B"/>
    <w:rsid w:val="00D47F21"/>
    <w:rsid w:val="00D50C8E"/>
    <w:rsid w:val="00D662DC"/>
    <w:rsid w:val="00D70A3C"/>
    <w:rsid w:val="00D8007B"/>
    <w:rsid w:val="00D850A2"/>
    <w:rsid w:val="00D85647"/>
    <w:rsid w:val="00D940B6"/>
    <w:rsid w:val="00D964E5"/>
    <w:rsid w:val="00DA4A2F"/>
    <w:rsid w:val="00DA7081"/>
    <w:rsid w:val="00DB478B"/>
    <w:rsid w:val="00DB5765"/>
    <w:rsid w:val="00DC2373"/>
    <w:rsid w:val="00DC3E04"/>
    <w:rsid w:val="00DC47C4"/>
    <w:rsid w:val="00DC509D"/>
    <w:rsid w:val="00DC747E"/>
    <w:rsid w:val="00DD520F"/>
    <w:rsid w:val="00DD73B1"/>
    <w:rsid w:val="00DE24EE"/>
    <w:rsid w:val="00DE356F"/>
    <w:rsid w:val="00DF243A"/>
    <w:rsid w:val="00DF43EC"/>
    <w:rsid w:val="00DF6172"/>
    <w:rsid w:val="00E028BD"/>
    <w:rsid w:val="00E04011"/>
    <w:rsid w:val="00E04C92"/>
    <w:rsid w:val="00E0678D"/>
    <w:rsid w:val="00E2472D"/>
    <w:rsid w:val="00E31DCC"/>
    <w:rsid w:val="00E41EC9"/>
    <w:rsid w:val="00E4743B"/>
    <w:rsid w:val="00E712B4"/>
    <w:rsid w:val="00E7175F"/>
    <w:rsid w:val="00E821CA"/>
    <w:rsid w:val="00E91A79"/>
    <w:rsid w:val="00E95D5C"/>
    <w:rsid w:val="00EA7A99"/>
    <w:rsid w:val="00EB5AFB"/>
    <w:rsid w:val="00EB6DE9"/>
    <w:rsid w:val="00EC2940"/>
    <w:rsid w:val="00EC44C8"/>
    <w:rsid w:val="00EC44F9"/>
    <w:rsid w:val="00EC4B15"/>
    <w:rsid w:val="00EC7EB2"/>
    <w:rsid w:val="00EE434E"/>
    <w:rsid w:val="00EF25E7"/>
    <w:rsid w:val="00EF611C"/>
    <w:rsid w:val="00F06F21"/>
    <w:rsid w:val="00F12143"/>
    <w:rsid w:val="00F135BB"/>
    <w:rsid w:val="00F15906"/>
    <w:rsid w:val="00F27ED8"/>
    <w:rsid w:val="00F3337E"/>
    <w:rsid w:val="00F33460"/>
    <w:rsid w:val="00F354CD"/>
    <w:rsid w:val="00F37A6D"/>
    <w:rsid w:val="00F53BD7"/>
    <w:rsid w:val="00F656DC"/>
    <w:rsid w:val="00F845A5"/>
    <w:rsid w:val="00F877A9"/>
    <w:rsid w:val="00FA07DE"/>
    <w:rsid w:val="00FB3930"/>
    <w:rsid w:val="00FB60B4"/>
    <w:rsid w:val="00FC0528"/>
    <w:rsid w:val="00FC0E2D"/>
    <w:rsid w:val="00FC47D9"/>
    <w:rsid w:val="00FC4E35"/>
    <w:rsid w:val="00FC5394"/>
    <w:rsid w:val="00FD2AAA"/>
    <w:rsid w:val="00FE092E"/>
    <w:rsid w:val="00FE3F00"/>
    <w:rsid w:val="00FE3F8E"/>
    <w:rsid w:val="00FE4DBE"/>
    <w:rsid w:val="00FF188A"/>
    <w:rsid w:val="00FF4149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/>
    </o:shapedefaults>
    <o:shapelayout v:ext="edit">
      <o:idmap v:ext="edit" data="2"/>
    </o:shapelayout>
  </w:shapeDefaults>
  <w:decimalSymbol w:val=","/>
  <w:listSeparator w:val=";"/>
  <w14:docId w14:val="03DF3689"/>
  <w15:chartTrackingRefBased/>
  <w15:docId w15:val="{B657E2AD-D43D-41AD-B6C4-07363C6C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  <w:ind w:firstLine="709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spacing w:line="240" w:lineRule="auto"/>
      <w:ind w:firstLine="0"/>
      <w:jc w:val="center"/>
      <w:outlineLvl w:val="0"/>
    </w:pPr>
    <w:rPr>
      <w:b/>
      <w:bCs/>
      <w:caps/>
      <w:sz w:val="36"/>
    </w:rPr>
  </w:style>
  <w:style w:type="paragraph" w:styleId="Ttulo2">
    <w:name w:val="heading 2"/>
    <w:basedOn w:val="Normal"/>
    <w:next w:val="Normal"/>
    <w:qFormat/>
    <w:pPr>
      <w:keepNext/>
      <w:spacing w:line="240" w:lineRule="auto"/>
      <w:ind w:firstLine="0"/>
      <w:jc w:val="center"/>
      <w:outlineLvl w:val="1"/>
    </w:pPr>
    <w:rPr>
      <w:b/>
      <w:bCs/>
      <w:caps/>
      <w:sz w:val="28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outlineLvl w:val="2"/>
    </w:pPr>
    <w:rPr>
      <w:b/>
      <w:bCs/>
      <w:caps/>
    </w:rPr>
  </w:style>
  <w:style w:type="paragraph" w:styleId="Ttulo4">
    <w:name w:val="heading 4"/>
    <w:basedOn w:val="Normal"/>
    <w:next w:val="Normal"/>
    <w:qFormat/>
    <w:pPr>
      <w:keepNext/>
      <w:ind w:firstLine="567"/>
      <w:outlineLvl w:val="3"/>
    </w:pPr>
    <w:rPr>
      <w:rFonts w:cs="Arial"/>
      <w:b/>
      <w:bCs/>
      <w:caps/>
    </w:rPr>
  </w:style>
  <w:style w:type="paragraph" w:styleId="Ttulo5">
    <w:name w:val="heading 5"/>
    <w:basedOn w:val="Normal"/>
    <w:next w:val="Normal"/>
    <w:qFormat/>
    <w:pPr>
      <w:keepNext/>
      <w:ind w:firstLine="0"/>
      <w:jc w:val="left"/>
      <w:outlineLvl w:val="4"/>
    </w:pPr>
    <w:rPr>
      <w:rFonts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cs="Arial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spacing w:line="240" w:lineRule="auto"/>
      <w:ind w:firstLine="0"/>
      <w:jc w:val="center"/>
      <w:outlineLvl w:val="7"/>
    </w:pPr>
    <w:rPr>
      <w:b/>
      <w:sz w:val="20"/>
    </w:rPr>
  </w:style>
  <w:style w:type="paragraph" w:styleId="Ttulo9">
    <w:name w:val="heading 9"/>
    <w:basedOn w:val="Normal"/>
    <w:next w:val="Normal"/>
    <w:qFormat/>
    <w:pPr>
      <w:keepNext/>
      <w:spacing w:line="240" w:lineRule="auto"/>
      <w:ind w:firstLine="0"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spacing w:line="240" w:lineRule="auto"/>
      <w:ind w:firstLine="0"/>
      <w:jc w:val="left"/>
    </w:pPr>
    <w:rPr>
      <w:b/>
      <w:sz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  <w:spacing w:line="240" w:lineRule="auto"/>
      <w:ind w:firstLine="0"/>
      <w:jc w:val="left"/>
    </w:pPr>
    <w:rPr>
      <w:b/>
    </w:rPr>
  </w:style>
  <w:style w:type="paragraph" w:styleId="Corpodetexto">
    <w:name w:val="Body Text"/>
    <w:basedOn w:val="Normal"/>
    <w:pPr>
      <w:ind w:firstLine="0"/>
    </w:pPr>
  </w:style>
  <w:style w:type="paragraph" w:customStyle="1" w:styleId="Rosap2">
    <w:name w:val="Rosapé2"/>
    <w:basedOn w:val="Ttulo2"/>
    <w:autoRedefine/>
    <w:pPr>
      <w:jc w:val="right"/>
    </w:pPr>
    <w:rPr>
      <w:caps w:val="0"/>
      <w:sz w:val="22"/>
    </w:rPr>
  </w:style>
  <w:style w:type="paragraph" w:styleId="Recuodecorpodetexto">
    <w:name w:val="Body Text Indent"/>
    <w:basedOn w:val="Normal"/>
    <w:pPr>
      <w:ind w:left="900" w:hanging="163"/>
    </w:pPr>
    <w:rPr>
      <w:rFonts w:cs="Arial"/>
    </w:rPr>
  </w:style>
  <w:style w:type="paragraph" w:customStyle="1" w:styleId="Estilo1">
    <w:name w:val="Estilo1"/>
    <w:basedOn w:val="Corpodetexto"/>
    <w:pPr>
      <w:spacing w:line="240" w:lineRule="auto"/>
      <w:jc w:val="center"/>
    </w:pPr>
  </w:style>
  <w:style w:type="paragraph" w:customStyle="1" w:styleId="Numerodocumento">
    <w:name w:val="Numero documento"/>
    <w:basedOn w:val="Normal"/>
    <w:pPr>
      <w:spacing w:line="240" w:lineRule="auto"/>
      <w:ind w:firstLine="0"/>
      <w:jc w:val="center"/>
    </w:pPr>
    <w:rPr>
      <w:rFonts w:cs="Arial"/>
      <w:b/>
      <w:caps/>
      <w:color w:val="000080"/>
      <w:sz w:val="24"/>
    </w:rPr>
  </w:style>
  <w:style w:type="paragraph" w:styleId="Corpodetexto2">
    <w:name w:val="Body Text 2"/>
    <w:basedOn w:val="Normal"/>
    <w:pPr>
      <w:spacing w:line="240" w:lineRule="auto"/>
      <w:ind w:firstLine="0"/>
      <w:jc w:val="left"/>
    </w:pPr>
    <w:rPr>
      <w:color w:val="000000"/>
      <w:sz w:val="20"/>
      <w:szCs w:val="20"/>
    </w:rPr>
  </w:style>
  <w:style w:type="paragraph" w:styleId="Corpodetexto3">
    <w:name w:val="Body Text 3"/>
    <w:basedOn w:val="Normal"/>
    <w:pPr>
      <w:spacing w:line="240" w:lineRule="auto"/>
      <w:ind w:firstLine="0"/>
      <w:jc w:val="right"/>
    </w:pPr>
    <w:rPr>
      <w:b/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34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706285"/>
    <w:rPr>
      <w:rFonts w:ascii="Arial" w:hAnsi="Arial"/>
      <w:b/>
      <w:szCs w:val="24"/>
    </w:rPr>
  </w:style>
  <w:style w:type="character" w:customStyle="1" w:styleId="RodapChar">
    <w:name w:val="Rodapé Char"/>
    <w:link w:val="Rodap"/>
    <w:rsid w:val="00E4743B"/>
    <w:rPr>
      <w:rFonts w:ascii="Arial" w:hAnsi="Arial"/>
      <w:b/>
      <w:sz w:val="22"/>
      <w:szCs w:val="24"/>
    </w:rPr>
  </w:style>
  <w:style w:type="table" w:styleId="Tabelaclssica1">
    <w:name w:val="Table Classic 1"/>
    <w:basedOn w:val="Tabelanormal"/>
    <w:rsid w:val="00CF3D31"/>
    <w:pPr>
      <w:spacing w:line="312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CF3D31"/>
    <w:pPr>
      <w:spacing w:line="312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eGradeClara">
    <w:name w:val="Grid Table Light"/>
    <w:basedOn w:val="Tabelanormal"/>
    <w:uiPriority w:val="40"/>
    <w:rsid w:val="00CF3D3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rsid w:val="00EC44C8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C44C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B138C"/>
    <w:pPr>
      <w:ind w:left="708"/>
    </w:pPr>
  </w:style>
  <w:style w:type="character" w:styleId="Refdecomentrio">
    <w:name w:val="annotation reference"/>
    <w:rsid w:val="00B30BF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0BF2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B30BF2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30BF2"/>
    <w:rPr>
      <w:b/>
      <w:bCs/>
    </w:rPr>
  </w:style>
  <w:style w:type="character" w:customStyle="1" w:styleId="AssuntodocomentrioChar">
    <w:name w:val="Assunto do comentário Char"/>
    <w:link w:val="Assuntodocomentrio"/>
    <w:rsid w:val="00B30BF2"/>
    <w:rPr>
      <w:rFonts w:ascii="Arial" w:hAnsi="Arial"/>
      <w:b/>
      <w:bCs/>
    </w:rPr>
  </w:style>
  <w:style w:type="character" w:styleId="HiperlinkVisitado">
    <w:name w:val="FollowedHyperlink"/>
    <w:rsid w:val="00595DBE"/>
    <w:rPr>
      <w:color w:val="96607D"/>
      <w:u w:val="single"/>
    </w:rPr>
  </w:style>
  <w:style w:type="paragraph" w:styleId="Reviso">
    <w:name w:val="Revision"/>
    <w:hidden/>
    <w:uiPriority w:val="99"/>
    <w:semiHidden/>
    <w:rsid w:val="00B02497"/>
    <w:rPr>
      <w:rFonts w:ascii="Arial" w:hAnsi="Arial"/>
      <w:sz w:val="22"/>
      <w:szCs w:val="24"/>
    </w:rPr>
  </w:style>
  <w:style w:type="paragraph" w:styleId="Textodenotaderodap">
    <w:name w:val="footnote text"/>
    <w:basedOn w:val="Normal"/>
    <w:link w:val="TextodenotaderodapChar"/>
    <w:rsid w:val="003727BC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3727BC"/>
    <w:rPr>
      <w:rFonts w:ascii="Arial" w:hAnsi="Arial"/>
    </w:rPr>
  </w:style>
  <w:style w:type="character" w:styleId="Refdenotaderodap">
    <w:name w:val="footnote reference"/>
    <w:rsid w:val="003727BC"/>
    <w:rPr>
      <w:vertAlign w:val="superscript"/>
    </w:rPr>
  </w:style>
  <w:style w:type="paragraph" w:customStyle="1" w:styleId="BodyText31">
    <w:name w:val="Body Text 31"/>
    <w:basedOn w:val="Normal"/>
    <w:rsid w:val="006D682E"/>
    <w:pPr>
      <w:widowControl w:val="0"/>
      <w:spacing w:line="240" w:lineRule="auto"/>
      <w:ind w:firstLine="0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998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hidrobr.sharepoint.com/:w:/s/GestodeTerceiros/Eb1VF7lGX3VDsEPmhbYbAO0BqO99DCPEz290iquktDVZ1g?e=62cTw9" TargetMode="External"/><Relationship Id="rId3" Type="http://schemas.openxmlformats.org/officeDocument/2006/relationships/hyperlink" Target="https://hidrobr.sharepoint.com/:b:/s/GestodeTerceiros/Ec_lDnDztSZIqLs1g82ZmKIBkwHJ6FuaPFFU7MIgxgeDYQ?e=cnpZD4" TargetMode="External"/><Relationship Id="rId7" Type="http://schemas.openxmlformats.org/officeDocument/2006/relationships/hyperlink" Target="https://hidrobr.sharepoint.com/:w:/s/GestodeTerceiros/Eb1VF7lGX3VDsEPmhbYbAO0BqO99DCPEz290iquktDVZ1g?e=62cTw9" TargetMode="External"/><Relationship Id="rId12" Type="http://schemas.openxmlformats.org/officeDocument/2006/relationships/hyperlink" Target="https://hidrobr.sharepoint.com/:w:/s/GestodeTerceiros/Eb1VF7lGX3VDsEPmhbYbAO0BqO99DCPEz290iquktDVZ1g?e=62cTw9" TargetMode="External"/><Relationship Id="rId2" Type="http://schemas.openxmlformats.org/officeDocument/2006/relationships/hyperlink" Target="https://hidrobr.sharepoint.com/:w:/s/GestodeTerceiros/Eb1VF7lGX3VDsEPmhbYbAO0BqO99DCPEz290iquktDVZ1g?e=62cTw9" TargetMode="External"/><Relationship Id="rId1" Type="http://schemas.openxmlformats.org/officeDocument/2006/relationships/hyperlink" Target="https://hidrobr.sharepoint.com/:w:/s/GestodeTerceiros/Eb1VF7lGX3VDsEPmhbYbAO0BqO99DCPEz290iquktDVZ1g?e=mlIf1Y" TargetMode="External"/><Relationship Id="rId6" Type="http://schemas.openxmlformats.org/officeDocument/2006/relationships/hyperlink" Target="https://hidrobr.sharepoint.com/:b:/s/GestodeTerceiros/Ec_lDnDztSZIqLs1g82ZmKIBkwHJ6FuaPFFU7MIgxgeDYQ?e=cnpZD4" TargetMode="External"/><Relationship Id="rId11" Type="http://schemas.openxmlformats.org/officeDocument/2006/relationships/hyperlink" Target="https://hidrobr.sharepoint.com/:x:/s/GestodeTerceiros/EZ5YlUIOy4hOsm6ZwZldoVkBk_tCRttr5vKZGa4-cFkovA?e=6y4JdR" TargetMode="External"/><Relationship Id="rId5" Type="http://schemas.openxmlformats.org/officeDocument/2006/relationships/hyperlink" Target="https://hidrobr-my.sharepoint.com/:x:/p/juliana_sousa/EZ-1lurT8M1GhB4qEOtGDcYB26FkkRIbMPtHQMVSmSi_bA?e=40BrGx" TargetMode="External"/><Relationship Id="rId10" Type="http://schemas.openxmlformats.org/officeDocument/2006/relationships/hyperlink" Target="https://hidrobr.sharepoint.com/:w:/s/GestodeTerceiros/EUff-EOmcH9AjrEkkH6cgGQBYCJMu_2bpB1CxrqdwO7LGw?e=nl0isR" TargetMode="External"/><Relationship Id="rId4" Type="http://schemas.openxmlformats.org/officeDocument/2006/relationships/hyperlink" Target="https://hidrobr-my.sharepoint.com/:x:/p/frederico_viana/EVOsLdE6p3VEorRskrtP1hkBZQz8RnKqAfTKrOsBQbkzxA?e=yuGzhr" TargetMode="External"/><Relationship Id="rId9" Type="http://schemas.openxmlformats.org/officeDocument/2006/relationships/hyperlink" Target="https://hidrobr.sharepoint.com/:w:/s/GestodeTerceiros/Eb1VF7lGX3VDsEPmhbYbAO0BqO99DCPEz290iquktDVZ1g?e=62cTw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PO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35C97533C4E4895D9A687816093F8" ma:contentTypeVersion="3" ma:contentTypeDescription="Crie um novo documento." ma:contentTypeScope="" ma:versionID="046aa3e5c2c08474760dbb2a7dcee7f3">
  <xsd:schema xmlns:xsd="http://www.w3.org/2001/XMLSchema" xmlns:xs="http://www.w3.org/2001/XMLSchema" xmlns:p="http://schemas.microsoft.com/office/2006/metadata/properties" xmlns:ns2="6d9a21ad-5463-4c1f-bb6d-9cf20a472cd7" targetNamespace="http://schemas.microsoft.com/office/2006/metadata/properties" ma:root="true" ma:fieldsID="0abbea5a92d0e430e228ec415425ffac" ns2:_="">
    <xsd:import namespace="6d9a21ad-5463-4c1f-bb6d-9cf20a47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a21ad-5463-4c1f-bb6d-9cf20a472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126F40-6D45-4C4A-B18B-AA74C9C5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a21ad-5463-4c1f-bb6d-9cf20a47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F4B8E-5F69-4EEF-B109-509E2A7849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D49CE4-1ABE-4694-BEE2-CFB7071C8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4B29F9-7C9B-4634-84F5-87CA6C0066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POP</Template>
  <TotalTime>183</TotalTime>
  <Pages>19</Pages>
  <Words>5031</Words>
  <Characters>27168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KBH&amp;C</Company>
  <LinksUpToDate>false</LinksUpToDate>
  <CharactersWithSpaces>32135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jzalla</dc:creator>
  <cp:keywords/>
  <dc:description/>
  <cp:lastModifiedBy>Bianca Abreu - HIDROBR</cp:lastModifiedBy>
  <cp:revision>94</cp:revision>
  <cp:lastPrinted>2024-06-27T11:47:00Z</cp:lastPrinted>
  <dcterms:created xsi:type="dcterms:W3CDTF">2025-08-26T10:29:00Z</dcterms:created>
  <dcterms:modified xsi:type="dcterms:W3CDTF">2025-08-27T13:40:00Z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0x0101001C43457944B7BE4F8F075591F3E56650</vt:lpwstr>
  </property>
  <property fmtid="{D5CDD505-2E9C-101B-9397-08002B2CF9AE}" pid="3" name="_activity">
    <vt:lpwstr/>
  </property>
</Properties>
</file>